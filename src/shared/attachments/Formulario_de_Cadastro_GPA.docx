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317"/>
        <w:gridCol w:w="417"/>
        <w:gridCol w:w="661"/>
        <w:gridCol w:w="118"/>
        <w:gridCol w:w="1580"/>
        <w:gridCol w:w="1155"/>
        <w:gridCol w:w="830"/>
        <w:gridCol w:w="1276"/>
        <w:gridCol w:w="261"/>
        <w:gridCol w:w="14"/>
        <w:gridCol w:w="2276"/>
      </w:tblGrid>
      <w:tr w:rsidR="00301167" w:rsidRPr="00301167" w14:paraId="67B37859" w14:textId="77777777" w:rsidTr="00711B25">
        <w:trPr>
          <w:trHeight w:val="119"/>
          <w:jc w:val="center"/>
        </w:trPr>
        <w:tc>
          <w:tcPr>
            <w:tcW w:w="10905" w:type="dxa"/>
            <w:gridSpan w:val="11"/>
            <w:shd w:val="clear" w:color="auto" w:fill="0070C0"/>
            <w:vAlign w:val="center"/>
          </w:tcPr>
          <w:p w14:paraId="3AA1AE96" w14:textId="2D8FAC81" w:rsidR="00774E5D" w:rsidRPr="00301167" w:rsidRDefault="00774E5D" w:rsidP="00475983">
            <w:pPr>
              <w:pStyle w:val="PargrafodaLista"/>
              <w:numPr>
                <w:ilvl w:val="0"/>
                <w:numId w:val="1"/>
              </w:numPr>
              <w:jc w:val="center"/>
              <w:rPr>
                <w:rFonts w:cs="Arial"/>
                <w:b/>
                <w:bCs/>
                <w:caps/>
                <w:color w:val="FFFFFF" w:themeColor="background1"/>
                <w:szCs w:val="20"/>
              </w:rPr>
            </w:pPr>
            <w:r w:rsidRPr="00475983">
              <w:rPr>
                <w:rFonts w:cs="Arial"/>
                <w:b/>
                <w:color w:val="FFFFFF" w:themeColor="background1"/>
                <w:szCs w:val="20"/>
              </w:rPr>
              <w:t>DADOS CADASTRAIS</w:t>
            </w:r>
            <w:r w:rsidR="00FE6BAA" w:rsidRPr="00475983">
              <w:rPr>
                <w:rFonts w:cs="Arial"/>
                <w:b/>
                <w:color w:val="FFFFFF" w:themeColor="background1"/>
                <w:szCs w:val="20"/>
              </w:rPr>
              <w:t xml:space="preserve"> DA ENTIDADE</w:t>
            </w:r>
          </w:p>
        </w:tc>
      </w:tr>
      <w:tr w:rsidR="00774E5D" w:rsidRPr="00506817" w14:paraId="3CE96868" w14:textId="77777777" w:rsidTr="00E80284">
        <w:trPr>
          <w:trHeight w:hRule="exact" w:val="454"/>
          <w:jc w:val="center"/>
        </w:trPr>
        <w:tc>
          <w:tcPr>
            <w:tcW w:w="8354" w:type="dxa"/>
            <w:gridSpan w:val="8"/>
          </w:tcPr>
          <w:p w14:paraId="6B1CCF96" w14:textId="39564532" w:rsidR="00774E5D" w:rsidRPr="00506817" w:rsidRDefault="00774E5D" w:rsidP="00774E5D">
            <w:pPr>
              <w:spacing w:before="8" w:after="8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>Razão Social</w:t>
            </w:r>
            <w:r w:rsidRPr="00506817" w:rsidDel="009A35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E6BAA" w:rsidRPr="00506817">
              <w:rPr>
                <w:rFonts w:ascii="Arial" w:hAnsi="Arial" w:cs="Arial"/>
                <w:sz w:val="20"/>
                <w:szCs w:val="20"/>
              </w:rPr>
              <w:t>: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bookmarkStart w:id="0" w:name="_GoBack"/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bookmarkEnd w:id="0"/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  <w:p w14:paraId="4B54A4DA" w14:textId="77777777" w:rsidR="00774E5D" w:rsidRPr="00506817" w:rsidRDefault="00774E5D" w:rsidP="00774E5D">
            <w:pPr>
              <w:spacing w:before="8" w:after="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gridSpan w:val="3"/>
          </w:tcPr>
          <w:p w14:paraId="094526AD" w14:textId="5B882741" w:rsidR="00774E5D" w:rsidRPr="00506817" w:rsidRDefault="00774E5D" w:rsidP="00774E5D">
            <w:pPr>
              <w:spacing w:before="8" w:after="8"/>
              <w:rPr>
                <w:rFonts w:ascii="Arial" w:hAnsi="Arial" w:cs="Arial"/>
                <w:bCs/>
                <w:sz w:val="20"/>
                <w:szCs w:val="20"/>
              </w:rPr>
            </w:pPr>
            <w:r w:rsidRPr="00506817">
              <w:rPr>
                <w:rFonts w:ascii="Arial" w:hAnsi="Arial" w:cs="Arial"/>
                <w:bCs/>
                <w:sz w:val="20"/>
                <w:szCs w:val="20"/>
              </w:rPr>
              <w:t xml:space="preserve">CNPJ: 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</w:tr>
      <w:tr w:rsidR="00774E5D" w:rsidRPr="00506817" w14:paraId="6657663C" w14:textId="77777777" w:rsidTr="00E80284">
        <w:trPr>
          <w:trHeight w:hRule="exact" w:val="454"/>
          <w:jc w:val="center"/>
        </w:trPr>
        <w:tc>
          <w:tcPr>
            <w:tcW w:w="8354" w:type="dxa"/>
            <w:gridSpan w:val="8"/>
          </w:tcPr>
          <w:p w14:paraId="6157220A" w14:textId="77777777" w:rsidR="00774E5D" w:rsidRPr="00506817" w:rsidRDefault="00774E5D" w:rsidP="00774E5D">
            <w:pPr>
              <w:spacing w:before="8" w:after="8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>Endereço (Rua/ Avenida):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  <w:p w14:paraId="66C1C5AD" w14:textId="77777777" w:rsidR="00774E5D" w:rsidRPr="00506817" w:rsidRDefault="00774E5D" w:rsidP="00774E5D">
            <w:pPr>
              <w:spacing w:before="8" w:after="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gridSpan w:val="3"/>
          </w:tcPr>
          <w:p w14:paraId="32C97B34" w14:textId="2BAEC81B" w:rsidR="00774E5D" w:rsidRPr="00506817" w:rsidRDefault="00774E5D" w:rsidP="00774E5D">
            <w:pPr>
              <w:spacing w:before="8" w:after="8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>Número</w:t>
            </w:r>
            <w:r w:rsidR="00FE6BAA" w:rsidRPr="00506817">
              <w:rPr>
                <w:rFonts w:ascii="Arial" w:hAnsi="Arial" w:cs="Arial"/>
                <w:sz w:val="20"/>
                <w:szCs w:val="20"/>
              </w:rPr>
              <w:t xml:space="preserve"> e complemento</w:t>
            </w:r>
            <w:r w:rsidRPr="00506817">
              <w:rPr>
                <w:rFonts w:ascii="Arial" w:hAnsi="Arial" w:cs="Arial"/>
                <w:sz w:val="20"/>
                <w:szCs w:val="20"/>
              </w:rPr>
              <w:t>: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  <w:p w14:paraId="76884F4E" w14:textId="77777777" w:rsidR="00774E5D" w:rsidRPr="00506817" w:rsidRDefault="00774E5D" w:rsidP="00774E5D">
            <w:pPr>
              <w:spacing w:before="8" w:after="8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74E5D" w:rsidRPr="00506817" w14:paraId="58E995EA" w14:textId="77777777" w:rsidTr="00711B25">
        <w:trPr>
          <w:trHeight w:hRule="exact" w:val="454"/>
          <w:jc w:val="center"/>
        </w:trPr>
        <w:tc>
          <w:tcPr>
            <w:tcW w:w="2734" w:type="dxa"/>
            <w:gridSpan w:val="2"/>
            <w:tcBorders>
              <w:bottom w:val="single" w:sz="8" w:space="0" w:color="000000"/>
            </w:tcBorders>
          </w:tcPr>
          <w:p w14:paraId="41F9F239" w14:textId="77777777" w:rsidR="00774E5D" w:rsidRPr="00506817" w:rsidRDefault="00774E5D" w:rsidP="00774E5D">
            <w:pPr>
              <w:spacing w:before="8" w:after="8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 xml:space="preserve">Cidade 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  <w:p w14:paraId="2CCE5A29" w14:textId="77777777" w:rsidR="00774E5D" w:rsidRPr="00506817" w:rsidRDefault="00774E5D" w:rsidP="00774E5D">
            <w:pPr>
              <w:spacing w:before="8" w:after="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4" w:type="dxa"/>
            <w:gridSpan w:val="4"/>
            <w:tcBorders>
              <w:bottom w:val="single" w:sz="8" w:space="0" w:color="000000"/>
            </w:tcBorders>
          </w:tcPr>
          <w:p w14:paraId="0365AE7D" w14:textId="77777777" w:rsidR="00774E5D" w:rsidRPr="00506817" w:rsidRDefault="00774E5D" w:rsidP="00774E5D">
            <w:pPr>
              <w:tabs>
                <w:tab w:val="left" w:pos="3975"/>
              </w:tabs>
              <w:spacing w:before="8" w:after="8"/>
              <w:rPr>
                <w:rFonts w:ascii="Arial" w:hAnsi="Arial" w:cs="Arial"/>
                <w:bCs/>
                <w:sz w:val="20"/>
                <w:szCs w:val="20"/>
              </w:rPr>
            </w:pPr>
            <w:r w:rsidRPr="00506817">
              <w:rPr>
                <w:rFonts w:ascii="Arial" w:hAnsi="Arial" w:cs="Arial"/>
                <w:bCs/>
                <w:sz w:val="20"/>
                <w:szCs w:val="20"/>
              </w:rPr>
              <w:t>Bairro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tab/>
            </w:r>
          </w:p>
          <w:p w14:paraId="6EE3B1D9" w14:textId="77777777" w:rsidR="00774E5D" w:rsidRPr="00506817" w:rsidRDefault="00774E5D" w:rsidP="00774E5D">
            <w:pPr>
              <w:spacing w:before="8" w:after="8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381" w:type="dxa"/>
            <w:gridSpan w:val="4"/>
            <w:tcBorders>
              <w:bottom w:val="single" w:sz="8" w:space="0" w:color="000000"/>
            </w:tcBorders>
          </w:tcPr>
          <w:p w14:paraId="302AB3C4" w14:textId="77777777" w:rsidR="00774E5D" w:rsidRPr="00506817" w:rsidRDefault="00774E5D" w:rsidP="00774E5D">
            <w:pPr>
              <w:spacing w:before="8" w:after="8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 xml:space="preserve">Estado: 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  <w:p w14:paraId="713F2943" w14:textId="77777777" w:rsidR="00774E5D" w:rsidRPr="00506817" w:rsidRDefault="00774E5D" w:rsidP="00774E5D">
            <w:pPr>
              <w:spacing w:before="8" w:after="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6" w:type="dxa"/>
            <w:tcBorders>
              <w:bottom w:val="single" w:sz="8" w:space="0" w:color="000000"/>
            </w:tcBorders>
          </w:tcPr>
          <w:p w14:paraId="1F1EDEFC" w14:textId="77777777" w:rsidR="00774E5D" w:rsidRPr="00506817" w:rsidRDefault="00774E5D" w:rsidP="00774E5D">
            <w:pPr>
              <w:spacing w:before="8" w:after="8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>CEP: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  <w:p w14:paraId="7E5D35E5" w14:textId="77777777" w:rsidR="00774E5D" w:rsidRPr="00506817" w:rsidRDefault="00774E5D" w:rsidP="00774E5D">
            <w:pPr>
              <w:spacing w:before="8" w:after="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4E5D" w:rsidRPr="00506817" w14:paraId="23832581" w14:textId="77777777" w:rsidTr="00AF6F59">
        <w:trPr>
          <w:trHeight w:hRule="exact" w:val="454"/>
          <w:jc w:val="center"/>
        </w:trPr>
        <w:tc>
          <w:tcPr>
            <w:tcW w:w="3513" w:type="dxa"/>
            <w:gridSpan w:val="4"/>
            <w:tcBorders>
              <w:bottom w:val="single" w:sz="8" w:space="0" w:color="000000"/>
            </w:tcBorders>
          </w:tcPr>
          <w:p w14:paraId="14291870" w14:textId="77777777" w:rsidR="00774E5D" w:rsidRPr="00506817" w:rsidRDefault="00774E5D" w:rsidP="00774E5D">
            <w:pPr>
              <w:spacing w:before="8" w:after="8"/>
              <w:rPr>
                <w:rFonts w:ascii="Arial" w:hAnsi="Arial" w:cs="Arial"/>
                <w:bCs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>E-mail: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14:paraId="079B3FC8" w14:textId="77777777" w:rsidR="00774E5D" w:rsidRPr="00506817" w:rsidRDefault="00774E5D" w:rsidP="00774E5D">
            <w:pPr>
              <w:spacing w:before="8" w:after="8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580" w:type="dxa"/>
            <w:tcBorders>
              <w:bottom w:val="single" w:sz="8" w:space="0" w:color="000000"/>
            </w:tcBorders>
          </w:tcPr>
          <w:p w14:paraId="69EA8CE2" w14:textId="77777777" w:rsidR="00774E5D" w:rsidRPr="00506817" w:rsidRDefault="00774E5D" w:rsidP="00774E5D">
            <w:pPr>
              <w:spacing w:before="8" w:after="8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>Telefone com DDD</w:t>
            </w:r>
          </w:p>
          <w:p w14:paraId="662BA0E7" w14:textId="77777777" w:rsidR="00774E5D" w:rsidRPr="00506817" w:rsidRDefault="00774E5D" w:rsidP="00774E5D">
            <w:pPr>
              <w:spacing w:before="8" w:after="8"/>
              <w:rPr>
                <w:rFonts w:ascii="Arial" w:hAnsi="Arial" w:cs="Arial"/>
                <w:bCs/>
                <w:sz w:val="20"/>
                <w:szCs w:val="20"/>
              </w:rPr>
            </w:pP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522" w:type="dxa"/>
            <w:gridSpan w:val="4"/>
            <w:tcBorders>
              <w:bottom w:val="single" w:sz="8" w:space="0" w:color="000000"/>
            </w:tcBorders>
          </w:tcPr>
          <w:p w14:paraId="32C89FDA" w14:textId="00608886" w:rsidR="00774E5D" w:rsidRPr="00506817" w:rsidRDefault="00774E5D" w:rsidP="00774E5D">
            <w:pPr>
              <w:spacing w:before="8" w:after="8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 xml:space="preserve">Pessoa para </w:t>
            </w:r>
            <w:r w:rsidR="00FE6BAA" w:rsidRPr="00506817">
              <w:rPr>
                <w:rFonts w:ascii="Arial" w:hAnsi="Arial" w:cs="Arial"/>
                <w:sz w:val="20"/>
                <w:szCs w:val="20"/>
              </w:rPr>
              <w:t>c</w:t>
            </w:r>
            <w:r w:rsidRPr="00506817">
              <w:rPr>
                <w:rFonts w:ascii="Arial" w:hAnsi="Arial" w:cs="Arial"/>
                <w:sz w:val="20"/>
                <w:szCs w:val="20"/>
              </w:rPr>
              <w:t xml:space="preserve">ontato </w:t>
            </w:r>
          </w:p>
          <w:p w14:paraId="55A9312E" w14:textId="77777777" w:rsidR="00774E5D" w:rsidRPr="00506817" w:rsidRDefault="00774E5D" w:rsidP="00774E5D">
            <w:pPr>
              <w:spacing w:before="8" w:after="8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  <w:p w14:paraId="56D09A62" w14:textId="77777777" w:rsidR="00774E5D" w:rsidRPr="00506817" w:rsidRDefault="00774E5D" w:rsidP="00774E5D">
            <w:pPr>
              <w:spacing w:before="8" w:after="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0" w:type="dxa"/>
            <w:gridSpan w:val="2"/>
            <w:tcBorders>
              <w:bottom w:val="single" w:sz="8" w:space="0" w:color="000000"/>
            </w:tcBorders>
          </w:tcPr>
          <w:p w14:paraId="1BBF984A" w14:textId="77777777" w:rsidR="00774E5D" w:rsidRPr="00506817" w:rsidRDefault="00774E5D" w:rsidP="00774E5D">
            <w:pPr>
              <w:spacing w:before="8" w:after="8"/>
              <w:ind w:left="-108"/>
              <w:rPr>
                <w:rFonts w:ascii="Arial" w:hAnsi="Arial" w:cs="Arial"/>
                <w:bCs/>
                <w:sz w:val="20"/>
                <w:szCs w:val="20"/>
              </w:rPr>
            </w:pPr>
            <w:r w:rsidRPr="00506817">
              <w:rPr>
                <w:rFonts w:ascii="Arial" w:hAnsi="Arial" w:cs="Arial"/>
                <w:bCs/>
                <w:sz w:val="20"/>
                <w:szCs w:val="20"/>
              </w:rPr>
              <w:t>Data da Solicitação:</w:t>
            </w:r>
          </w:p>
          <w:p w14:paraId="20421DEF" w14:textId="77777777" w:rsidR="00774E5D" w:rsidRPr="00506817" w:rsidRDefault="00774E5D" w:rsidP="00774E5D">
            <w:pPr>
              <w:spacing w:before="8" w:after="8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</w:p>
        </w:tc>
      </w:tr>
      <w:tr w:rsidR="00301167" w:rsidRPr="00506817" w14:paraId="08D67205" w14:textId="77777777" w:rsidTr="00711B25">
        <w:trPr>
          <w:trHeight w:val="177"/>
          <w:jc w:val="center"/>
        </w:trPr>
        <w:tc>
          <w:tcPr>
            <w:tcW w:w="10905" w:type="dxa"/>
            <w:gridSpan w:val="11"/>
            <w:shd w:val="clear" w:color="auto" w:fill="0070C0"/>
            <w:vAlign w:val="center"/>
          </w:tcPr>
          <w:p w14:paraId="79428ADE" w14:textId="10B54C2E" w:rsidR="00774E5D" w:rsidRPr="00506817" w:rsidRDefault="00774E5D" w:rsidP="00475983">
            <w:pPr>
              <w:pStyle w:val="PargrafodaLista"/>
              <w:numPr>
                <w:ilvl w:val="0"/>
                <w:numId w:val="1"/>
              </w:numPr>
              <w:jc w:val="center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 w:rsidRPr="00475983">
              <w:rPr>
                <w:rFonts w:cs="Arial"/>
                <w:b/>
                <w:color w:val="FFFFFF" w:themeColor="background1"/>
                <w:szCs w:val="20"/>
              </w:rPr>
              <w:t>OBJETO DO CADASTRO DA</w:t>
            </w:r>
            <w:r w:rsidR="00FE6BAA" w:rsidRPr="00475983">
              <w:rPr>
                <w:rFonts w:cs="Arial"/>
                <w:b/>
                <w:color w:val="FFFFFF" w:themeColor="background1"/>
                <w:szCs w:val="20"/>
              </w:rPr>
              <w:t xml:space="preserve"> ENTIDADE</w:t>
            </w:r>
          </w:p>
        </w:tc>
      </w:tr>
      <w:tr w:rsidR="00774E5D" w:rsidRPr="00506817" w14:paraId="39852367" w14:textId="77777777" w:rsidTr="001B675E">
        <w:trPr>
          <w:trHeight w:val="1590"/>
          <w:jc w:val="center"/>
        </w:trPr>
        <w:tc>
          <w:tcPr>
            <w:tcW w:w="3395" w:type="dxa"/>
            <w:gridSpan w:val="3"/>
            <w:shd w:val="clear" w:color="auto" w:fill="auto"/>
          </w:tcPr>
          <w:p w14:paraId="25E0D799" w14:textId="77777777" w:rsidR="00774E5D" w:rsidRPr="00506817" w:rsidRDefault="00774E5D" w:rsidP="00774E5D">
            <w:pPr>
              <w:spacing w:before="20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>A: Doações de produtos da loja com emissão de NF</w:t>
            </w:r>
          </w:p>
          <w:p w14:paraId="3DBBE1BF" w14:textId="289E15CC" w:rsidR="00774E5D" w:rsidRPr="00506817" w:rsidRDefault="00774E5D" w:rsidP="00774E5D">
            <w:pPr>
              <w:spacing w:before="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object w:dxaOrig="225" w:dyaOrig="225" w14:anchorId="41538C3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5" type="#_x0000_t75" style="width:159pt;height:54pt" o:ole="">
                  <v:imagedata r:id="rId12" o:title=""/>
                </v:shape>
                <w:control r:id="rId13" w:name="CheckBox1" w:shapeid="_x0000_i1085"/>
              </w:object>
            </w:r>
          </w:p>
        </w:tc>
        <w:tc>
          <w:tcPr>
            <w:tcW w:w="3683" w:type="dxa"/>
            <w:gridSpan w:val="4"/>
            <w:shd w:val="clear" w:color="auto" w:fill="auto"/>
          </w:tcPr>
          <w:p w14:paraId="6BD03C11" w14:textId="77777777" w:rsidR="00774E5D" w:rsidRPr="00506817" w:rsidRDefault="00774E5D" w:rsidP="00774E5D">
            <w:pPr>
              <w:spacing w:before="20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>B: Campanhas Nacionais da Agenda Solidária</w:t>
            </w:r>
          </w:p>
          <w:p w14:paraId="2E9D56A8" w14:textId="7177BC20" w:rsidR="00774E5D" w:rsidRPr="00506817" w:rsidRDefault="00774E5D" w:rsidP="00774E5D">
            <w:pPr>
              <w:spacing w:before="20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object w:dxaOrig="225" w:dyaOrig="225" w14:anchorId="3D3620D2">
                <v:shape id="_x0000_i1087" type="#_x0000_t75" style="width:174.75pt;height:54pt" o:ole="">
                  <v:imagedata r:id="rId14" o:title=""/>
                </v:shape>
                <w:control r:id="rId15" w:name="CheckBox11" w:shapeid="_x0000_i1087"/>
              </w:object>
            </w:r>
          </w:p>
        </w:tc>
        <w:tc>
          <w:tcPr>
            <w:tcW w:w="3827" w:type="dxa"/>
            <w:gridSpan w:val="4"/>
            <w:shd w:val="clear" w:color="auto" w:fill="auto"/>
          </w:tcPr>
          <w:p w14:paraId="651235E2" w14:textId="00EEDC6C" w:rsidR="00774E5D" w:rsidRPr="00506817" w:rsidRDefault="00774E5D" w:rsidP="00774E5D">
            <w:pPr>
              <w:spacing w:before="20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 xml:space="preserve">C: Ações </w:t>
            </w:r>
            <w:r w:rsidR="00FE6BAA" w:rsidRPr="00506817">
              <w:rPr>
                <w:rFonts w:ascii="Arial" w:hAnsi="Arial" w:cs="Arial"/>
                <w:sz w:val="20"/>
                <w:szCs w:val="20"/>
              </w:rPr>
              <w:t xml:space="preserve">e Projetos </w:t>
            </w:r>
            <w:r w:rsidRPr="00506817">
              <w:rPr>
                <w:rFonts w:ascii="Arial" w:hAnsi="Arial" w:cs="Arial"/>
                <w:sz w:val="20"/>
                <w:szCs w:val="20"/>
              </w:rPr>
              <w:t xml:space="preserve">Sociais </w:t>
            </w:r>
            <w:r w:rsidR="00FE6BAA" w:rsidRPr="00506817">
              <w:rPr>
                <w:rFonts w:ascii="Arial" w:hAnsi="Arial" w:cs="Arial"/>
                <w:sz w:val="20"/>
                <w:szCs w:val="20"/>
              </w:rPr>
              <w:t>(com ou sem a utilização de incentivo fiscal)</w:t>
            </w:r>
          </w:p>
          <w:p w14:paraId="668ADD74" w14:textId="2871B1B1" w:rsidR="002960FD" w:rsidRPr="00506817" w:rsidRDefault="00506817" w:rsidP="00774E5D">
            <w:pPr>
              <w:spacing w:before="20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object w:dxaOrig="225" w:dyaOrig="225" w14:anchorId="436C1CB4">
                <v:shape id="_x0000_i1089" type="#_x0000_t75" style="width:174.75pt;height:54pt" o:ole="">
                  <v:imagedata r:id="rId16" o:title=""/>
                </v:shape>
                <w:control r:id="rId17" w:name="CheckBox112" w:shapeid="_x0000_i1089"/>
              </w:object>
            </w:r>
          </w:p>
          <w:p w14:paraId="06AA0A8D" w14:textId="4F942A38" w:rsidR="00774E5D" w:rsidRPr="00506817" w:rsidRDefault="00774E5D" w:rsidP="00774E5D">
            <w:pPr>
              <w:spacing w:before="20"/>
              <w:rPr>
                <w:rFonts w:ascii="Arial" w:hAnsi="Arial" w:cs="Arial"/>
                <w:sz w:val="20"/>
                <w:szCs w:val="20"/>
              </w:rPr>
            </w:pPr>
          </w:p>
          <w:p w14:paraId="446388D5" w14:textId="4015A707" w:rsidR="00774E5D" w:rsidRPr="00506817" w:rsidRDefault="00774E5D" w:rsidP="002960FD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 xml:space="preserve">Quais? 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</w:tr>
      <w:tr w:rsidR="00774E5D" w:rsidRPr="00506817" w14:paraId="703848A4" w14:textId="77777777" w:rsidTr="00711B25">
        <w:trPr>
          <w:trHeight w:val="936"/>
          <w:jc w:val="center"/>
        </w:trPr>
        <w:tc>
          <w:tcPr>
            <w:tcW w:w="10905" w:type="dxa"/>
            <w:gridSpan w:val="11"/>
            <w:shd w:val="clear" w:color="auto" w:fill="auto"/>
          </w:tcPr>
          <w:p w14:paraId="43ABFFF5" w14:textId="477F155A" w:rsidR="00774E5D" w:rsidRPr="00506817" w:rsidRDefault="00774E5D" w:rsidP="00774E5D">
            <w:pPr>
              <w:pStyle w:val="PargrafodaLista"/>
              <w:spacing w:before="20" w:line="360" w:lineRule="auto"/>
              <w:ind w:left="340"/>
              <w:contextualSpacing/>
              <w:jc w:val="left"/>
              <w:rPr>
                <w:rFonts w:cs="Arial"/>
                <w:b/>
                <w:szCs w:val="20"/>
              </w:rPr>
            </w:pPr>
            <w:r w:rsidRPr="00506817">
              <w:rPr>
                <w:rFonts w:cs="Arial"/>
                <w:b/>
                <w:szCs w:val="20"/>
              </w:rPr>
              <w:t xml:space="preserve">Instruções </w:t>
            </w:r>
            <w:r w:rsidR="00FE6BAA" w:rsidRPr="00506817">
              <w:rPr>
                <w:rFonts w:cs="Arial"/>
                <w:b/>
                <w:szCs w:val="20"/>
              </w:rPr>
              <w:t xml:space="preserve">para preenchimento </w:t>
            </w:r>
            <w:r w:rsidRPr="00506817">
              <w:rPr>
                <w:rFonts w:cs="Arial"/>
                <w:b/>
                <w:szCs w:val="20"/>
              </w:rPr>
              <w:t xml:space="preserve">e </w:t>
            </w:r>
            <w:r w:rsidR="00FE6BAA" w:rsidRPr="00506817">
              <w:rPr>
                <w:rFonts w:cs="Arial"/>
                <w:b/>
                <w:szCs w:val="20"/>
              </w:rPr>
              <w:t xml:space="preserve">envio da </w:t>
            </w:r>
            <w:r w:rsidRPr="00506817">
              <w:rPr>
                <w:rFonts w:cs="Arial"/>
                <w:b/>
                <w:szCs w:val="20"/>
              </w:rPr>
              <w:t>documentação necessária:</w:t>
            </w:r>
          </w:p>
          <w:p w14:paraId="67F70380" w14:textId="77777777" w:rsidR="00FE6BAA" w:rsidRPr="00506817" w:rsidRDefault="00FE6BAA" w:rsidP="00FE6BAA">
            <w:pPr>
              <w:spacing w:line="276" w:lineRule="auto"/>
              <w:ind w:left="12"/>
              <w:jc w:val="both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 w:rsidRPr="00506817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1) A Entidade (pessoa jurídica sem ou com fins lucrativos) deverá:</w:t>
            </w:r>
          </w:p>
          <w:p w14:paraId="3887362B" w14:textId="4E5E99A8" w:rsidR="00774E5D" w:rsidRPr="00506817" w:rsidRDefault="00774E5D" w:rsidP="008C4F2B">
            <w:pPr>
              <w:pStyle w:val="PargrafodaLista"/>
              <w:numPr>
                <w:ilvl w:val="0"/>
                <w:numId w:val="2"/>
              </w:numPr>
              <w:spacing w:before="20" w:line="276" w:lineRule="auto"/>
              <w:contextualSpacing/>
              <w:rPr>
                <w:rFonts w:cs="Arial"/>
                <w:szCs w:val="20"/>
              </w:rPr>
            </w:pPr>
            <w:r w:rsidRPr="00506817">
              <w:rPr>
                <w:rFonts w:cs="Arial"/>
                <w:szCs w:val="20"/>
              </w:rPr>
              <w:t xml:space="preserve">Preencher </w:t>
            </w:r>
            <w:r w:rsidR="00FE6BAA" w:rsidRPr="00506817">
              <w:rPr>
                <w:rFonts w:cs="Arial"/>
                <w:szCs w:val="20"/>
              </w:rPr>
              <w:t>o</w:t>
            </w:r>
            <w:r w:rsidRPr="00506817">
              <w:rPr>
                <w:rFonts w:cs="Arial"/>
                <w:szCs w:val="20"/>
              </w:rPr>
              <w:t xml:space="preserve"> formulário, ler </w:t>
            </w:r>
            <w:r w:rsidR="00FE6BAA" w:rsidRPr="00506817">
              <w:rPr>
                <w:rFonts w:cs="Arial"/>
                <w:szCs w:val="20"/>
              </w:rPr>
              <w:t xml:space="preserve">o Termo de Responsabilidade </w:t>
            </w:r>
            <w:r w:rsidRPr="00506817">
              <w:rPr>
                <w:rFonts w:cs="Arial"/>
                <w:szCs w:val="20"/>
              </w:rPr>
              <w:t xml:space="preserve">e assinar </w:t>
            </w:r>
            <w:r w:rsidR="00FE6BAA" w:rsidRPr="00506817">
              <w:rPr>
                <w:rFonts w:cs="Arial"/>
                <w:szCs w:val="20"/>
              </w:rPr>
              <w:t>este documento</w:t>
            </w:r>
            <w:r w:rsidRPr="00506817">
              <w:rPr>
                <w:rFonts w:cs="Arial"/>
                <w:szCs w:val="20"/>
              </w:rPr>
              <w:t>;</w:t>
            </w:r>
          </w:p>
          <w:p w14:paraId="660E27FD" w14:textId="14B1F38D" w:rsidR="00FE6BAA" w:rsidRPr="00506817" w:rsidRDefault="00FE6BAA" w:rsidP="008C4F2B">
            <w:pPr>
              <w:pStyle w:val="Pargrafoda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  <w:szCs w:val="20"/>
              </w:rPr>
            </w:pPr>
            <w:r w:rsidRPr="00506817">
              <w:rPr>
                <w:rFonts w:eastAsia="Arial" w:cs="Arial"/>
                <w:color w:val="000000"/>
                <w:szCs w:val="20"/>
              </w:rPr>
              <w:t>Providenciar os documentos necessários em formato digital (comprovante do CNPJ emitido há no máximo 30 (trinta) dias, Estatuto Social ou Contrato Social em vigor e ata de eleição do(s) membro(s) diretoria com mandato(s) em vigor</w:t>
            </w:r>
            <w:r w:rsidR="003E3E66">
              <w:rPr>
                <w:rFonts w:eastAsia="Arial" w:cs="Arial"/>
                <w:color w:val="000000"/>
                <w:szCs w:val="20"/>
              </w:rPr>
              <w:t>)</w:t>
            </w:r>
            <w:r w:rsidRPr="00506817">
              <w:rPr>
                <w:rFonts w:eastAsia="Arial" w:cs="Arial"/>
                <w:color w:val="000000"/>
                <w:szCs w:val="20"/>
              </w:rPr>
              <w:t>;</w:t>
            </w:r>
          </w:p>
          <w:p w14:paraId="49F18C14" w14:textId="51A32D34" w:rsidR="00774E5D" w:rsidRPr="00506817" w:rsidRDefault="00FE6BAA" w:rsidP="008C4F2B">
            <w:pPr>
              <w:pStyle w:val="PargrafodaLista"/>
              <w:numPr>
                <w:ilvl w:val="0"/>
                <w:numId w:val="2"/>
              </w:numPr>
              <w:spacing w:before="20"/>
              <w:contextualSpacing/>
              <w:rPr>
                <w:rFonts w:cs="Arial"/>
                <w:szCs w:val="20"/>
              </w:rPr>
            </w:pPr>
            <w:r w:rsidRPr="00506817">
              <w:rPr>
                <w:rFonts w:cs="Arial"/>
                <w:szCs w:val="20"/>
              </w:rPr>
              <w:t>C</w:t>
            </w:r>
            <w:r w:rsidR="00774E5D" w:rsidRPr="00506817">
              <w:rPr>
                <w:rFonts w:cs="Arial"/>
                <w:szCs w:val="20"/>
              </w:rPr>
              <w:t>oletar a assinatura do(a) gerente da loja e</w:t>
            </w:r>
            <w:r w:rsidRPr="00506817">
              <w:rPr>
                <w:rFonts w:cs="Arial"/>
                <w:szCs w:val="20"/>
              </w:rPr>
              <w:t>/ou do Instituto GPA (quando de projeto social)</w:t>
            </w:r>
            <w:r w:rsidR="00654C45">
              <w:rPr>
                <w:rFonts w:cs="Arial"/>
                <w:szCs w:val="20"/>
              </w:rPr>
              <w:t xml:space="preserve"> abrir chamado no link </w:t>
            </w:r>
            <w:hyperlink r:id="rId18" w:history="1">
              <w:r w:rsidR="00654C45" w:rsidRPr="004E3C55">
                <w:rPr>
                  <w:rStyle w:val="Hyperlink"/>
                </w:rPr>
                <w:t>https://gpabr.service-now.com/fornecedores</w:t>
              </w:r>
            </w:hyperlink>
            <w:r w:rsidR="00654C45">
              <w:rPr>
                <w:rFonts w:cs="Arial"/>
                <w:szCs w:val="20"/>
              </w:rPr>
              <w:t xml:space="preserve"> </w:t>
            </w:r>
            <w:r w:rsidR="00774E5D" w:rsidRPr="00506817">
              <w:rPr>
                <w:rFonts w:cs="Arial"/>
                <w:szCs w:val="20"/>
              </w:rPr>
              <w:t xml:space="preserve">&gt; </w:t>
            </w:r>
            <w:r w:rsidR="00654C45">
              <w:rPr>
                <w:rFonts w:cs="Arial"/>
                <w:bCs/>
                <w:szCs w:val="20"/>
              </w:rPr>
              <w:t xml:space="preserve">Iniciar cadastro &gt; Solicitar &gt; Cadastro de Fornecedores </w:t>
            </w:r>
            <w:r w:rsidR="00774E5D" w:rsidRPr="00506817">
              <w:rPr>
                <w:rFonts w:cs="Arial"/>
                <w:bCs/>
                <w:szCs w:val="20"/>
              </w:rPr>
              <w:t xml:space="preserve">&gt; Instituição. </w:t>
            </w:r>
          </w:p>
          <w:p w14:paraId="5297B51B" w14:textId="77777777" w:rsidR="00774E5D" w:rsidRPr="00506817" w:rsidRDefault="00774E5D" w:rsidP="00774E5D">
            <w:pPr>
              <w:pStyle w:val="PargrafodaLista"/>
              <w:spacing w:before="20"/>
              <w:ind w:left="765"/>
              <w:contextualSpacing/>
              <w:rPr>
                <w:rFonts w:cs="Arial"/>
                <w:szCs w:val="20"/>
              </w:rPr>
            </w:pPr>
          </w:p>
          <w:p w14:paraId="210B9E7C" w14:textId="7CD8C1B1" w:rsidR="00774E5D" w:rsidRPr="00506817" w:rsidRDefault="00FE6BAA" w:rsidP="00AF6F59">
            <w:pPr>
              <w:spacing w:line="276" w:lineRule="auto"/>
              <w:ind w:left="12"/>
              <w:jc w:val="both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 w:rsidRPr="00506817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No item 2, é p</w:t>
            </w:r>
            <w:r w:rsidR="00774E5D" w:rsidRPr="00506817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ermitido assinalar mais de uma opção</w:t>
            </w:r>
            <w:r w:rsidRPr="00506817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, devendo ser observado que:</w:t>
            </w:r>
          </w:p>
          <w:p w14:paraId="3C921B18" w14:textId="77777777" w:rsidR="00FE6BAA" w:rsidRPr="00506817" w:rsidRDefault="00FE6BAA" w:rsidP="008C4F2B">
            <w:pPr>
              <w:pStyle w:val="PargrafodaLista"/>
              <w:numPr>
                <w:ilvl w:val="0"/>
                <w:numId w:val="3"/>
              </w:numPr>
              <w:rPr>
                <w:rFonts w:eastAsia="Calibri" w:cs="Arial"/>
                <w:b/>
                <w:i/>
                <w:szCs w:val="20"/>
                <w:u w:val="single"/>
              </w:rPr>
            </w:pPr>
            <w:r w:rsidRPr="00506817">
              <w:rPr>
                <w:rFonts w:eastAsia="Calibri" w:cs="Arial"/>
                <w:b/>
                <w:i/>
                <w:szCs w:val="20"/>
                <w:u w:val="single"/>
              </w:rPr>
              <w:t xml:space="preserve">Sempre que a opção “A” for selecionada, você deverá, </w:t>
            </w:r>
            <w:r w:rsidRPr="00506817">
              <w:rPr>
                <w:rFonts w:eastAsia="Arial" w:cs="Arial"/>
                <w:b/>
                <w:i/>
                <w:szCs w:val="20"/>
                <w:u w:val="single"/>
              </w:rPr>
              <w:t>no item 3 “Número da Loja/CD ou Centro de Custo” colocar o centro de custo da loja que fará a doação;</w:t>
            </w:r>
          </w:p>
          <w:p w14:paraId="4C263C03" w14:textId="77777777" w:rsidR="00FE6BAA" w:rsidRPr="00506817" w:rsidRDefault="00FE6BAA" w:rsidP="00FE6B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71D92630" w14:textId="77777777" w:rsidR="00FE6BAA" w:rsidRPr="00506817" w:rsidRDefault="00FE6BAA" w:rsidP="008C4F2B">
            <w:pPr>
              <w:pStyle w:val="PargrafodaLista"/>
              <w:numPr>
                <w:ilvl w:val="0"/>
                <w:numId w:val="5"/>
              </w:numPr>
              <w:rPr>
                <w:rFonts w:eastAsia="Arial" w:cs="Arial"/>
                <w:b/>
                <w:i/>
                <w:color w:val="000000"/>
                <w:szCs w:val="20"/>
                <w:u w:val="single"/>
              </w:rPr>
            </w:pPr>
            <w:r w:rsidRPr="00506817">
              <w:rPr>
                <w:rFonts w:eastAsia="Arial" w:cs="Arial"/>
                <w:b/>
                <w:i/>
                <w:color w:val="000000"/>
                <w:szCs w:val="20"/>
                <w:u w:val="single"/>
              </w:rPr>
              <w:t>Se você assinalou apenas a “opção “B” e/ou “C”, você deverá, no item 3 “Dados da Loja/CD ou Centro de Custo”, colocar o centro de custo do Instituto GPA: 8867</w:t>
            </w:r>
            <w:r w:rsidRPr="00506817">
              <w:rPr>
                <w:rFonts w:eastAsia="Arial" w:cs="Arial"/>
                <w:color w:val="000000"/>
                <w:szCs w:val="20"/>
              </w:rPr>
              <w:t>;</w:t>
            </w:r>
          </w:p>
          <w:p w14:paraId="329AFD3E" w14:textId="77777777" w:rsidR="00FE6BAA" w:rsidRPr="00506817" w:rsidRDefault="00FE6BAA" w:rsidP="00FE6BA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7EF20C76" w14:textId="77777777" w:rsidR="00FE6BAA" w:rsidRPr="00506817" w:rsidRDefault="00FE6BAA" w:rsidP="008C4F2B">
            <w:pPr>
              <w:pStyle w:val="PargrafodaLista"/>
              <w:numPr>
                <w:ilvl w:val="0"/>
                <w:numId w:val="5"/>
              </w:numPr>
              <w:rPr>
                <w:rFonts w:eastAsia="Arial" w:cs="Arial"/>
                <w:bCs/>
                <w:iCs/>
                <w:color w:val="000000"/>
                <w:szCs w:val="20"/>
              </w:rPr>
            </w:pPr>
            <w:r w:rsidRPr="00506817">
              <w:rPr>
                <w:rFonts w:eastAsia="Arial" w:cs="Arial"/>
                <w:bCs/>
                <w:iCs/>
                <w:color w:val="000000"/>
                <w:szCs w:val="20"/>
              </w:rPr>
              <w:t>Só é permitida a indicação de uma Loja/CD ou Centro de Custo no item 3. Caso seja necessário indicar mais de uma, é necessário entrar em contato com Instituto GPA.</w:t>
            </w:r>
          </w:p>
          <w:p w14:paraId="05AF7A32" w14:textId="77777777" w:rsidR="00774E5D" w:rsidRPr="00506817" w:rsidRDefault="00774E5D" w:rsidP="00774E5D">
            <w:pPr>
              <w:spacing w:before="20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37EF8D88" w14:textId="77777777" w:rsidR="00774E5D" w:rsidRPr="00506817" w:rsidRDefault="00774E5D" w:rsidP="00774E5D">
            <w:pPr>
              <w:spacing w:before="20"/>
              <w:ind w:left="56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  <w:highlight w:val="lightGray"/>
              </w:rPr>
              <w:t>Em caso de dúvidas</w:t>
            </w:r>
            <w:r w:rsidRPr="00506817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7C156B2D" w14:textId="4F326102" w:rsidR="00774E5D" w:rsidRPr="00506817" w:rsidRDefault="00506817" w:rsidP="00774E5D">
            <w:pPr>
              <w:spacing w:before="20"/>
              <w:ind w:left="56"/>
              <w:contextualSpacing/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pPr>
            <w:r w:rsidRPr="00506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E</w:t>
            </w:r>
            <w:r w:rsidR="00FE6BAA" w:rsidRPr="00506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ncaminhar e-mail para</w:t>
            </w:r>
            <w:r w:rsidR="00774E5D" w:rsidRPr="00506817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  <w:t xml:space="preserve"> </w:t>
            </w:r>
            <w:hyperlink r:id="rId19" w:history="1">
              <w:r w:rsidR="00774E5D" w:rsidRPr="00506817">
                <w:rPr>
                  <w:rFonts w:ascii="Arial" w:eastAsia="Times New Roman" w:hAnsi="Arial" w:cs="Arial"/>
                  <w:bCs/>
                  <w:sz w:val="20"/>
                  <w:szCs w:val="20"/>
                  <w:lang w:eastAsia="pt-BR"/>
                </w:rPr>
                <w:t>doacoes@institutogpa.org.br</w:t>
              </w:r>
            </w:hyperlink>
            <w:r w:rsidR="00774E5D" w:rsidRPr="00506817" w:rsidDel="00A2645A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  <w:t xml:space="preserve"> </w:t>
            </w:r>
          </w:p>
          <w:p w14:paraId="5CBD9635" w14:textId="7968BB9B" w:rsidR="00774E5D" w:rsidRPr="00506817" w:rsidRDefault="00774E5D" w:rsidP="00774E5D">
            <w:pPr>
              <w:spacing w:before="20"/>
              <w:ind w:left="56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1167" w:rsidRPr="00506817" w14:paraId="6B3E2D5F" w14:textId="77777777" w:rsidTr="00711B25">
        <w:trPr>
          <w:trHeight w:val="270"/>
          <w:jc w:val="center"/>
        </w:trPr>
        <w:tc>
          <w:tcPr>
            <w:tcW w:w="10905" w:type="dxa"/>
            <w:gridSpan w:val="11"/>
            <w:shd w:val="clear" w:color="auto" w:fill="0070C0"/>
          </w:tcPr>
          <w:p w14:paraId="3A47B02B" w14:textId="247891F1" w:rsidR="00774E5D" w:rsidRPr="00506817" w:rsidRDefault="00774E5D" w:rsidP="00475983">
            <w:pPr>
              <w:pStyle w:val="PargrafodaLista"/>
              <w:numPr>
                <w:ilvl w:val="0"/>
                <w:numId w:val="1"/>
              </w:numPr>
              <w:jc w:val="center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 w:rsidRPr="00475983">
              <w:rPr>
                <w:rFonts w:cs="Arial"/>
                <w:b/>
                <w:color w:val="FFFFFF" w:themeColor="background1"/>
                <w:szCs w:val="20"/>
              </w:rPr>
              <w:t>DADOS DA LOJA</w:t>
            </w:r>
            <w:r w:rsidR="00FE6BAA" w:rsidRPr="00475983">
              <w:rPr>
                <w:rFonts w:cs="Arial"/>
                <w:b/>
                <w:color w:val="FFFFFF" w:themeColor="background1"/>
                <w:szCs w:val="20"/>
              </w:rPr>
              <w:t>/CD OU CENTRO DE CUSTO</w:t>
            </w:r>
          </w:p>
        </w:tc>
      </w:tr>
      <w:tr w:rsidR="00774E5D" w:rsidRPr="00506817" w14:paraId="4C4C2E90" w14:textId="77777777" w:rsidTr="001B675E">
        <w:trPr>
          <w:trHeight w:val="835"/>
          <w:jc w:val="center"/>
        </w:trPr>
        <w:tc>
          <w:tcPr>
            <w:tcW w:w="5093" w:type="dxa"/>
            <w:gridSpan w:val="5"/>
            <w:shd w:val="clear" w:color="auto" w:fill="auto"/>
          </w:tcPr>
          <w:p w14:paraId="4B5F87DA" w14:textId="77777777" w:rsidR="00774E5D" w:rsidRPr="00506817" w:rsidRDefault="00774E5D" w:rsidP="00774E5D">
            <w:pPr>
              <w:spacing w:before="20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Bandeira</w:t>
            </w:r>
          </w:p>
          <w:p w14:paraId="2AEB973B" w14:textId="3087BCF3" w:rsidR="00774E5D" w:rsidRPr="00506817" w:rsidRDefault="00774E5D" w:rsidP="00774E5D">
            <w:pPr>
              <w:spacing w:before="20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object w:dxaOrig="225" w:dyaOrig="225" w14:anchorId="751D3AA5">
                <v:shape id="_x0000_i1091" type="#_x0000_t75" style="width:105pt;height:17.25pt" o:ole="">
                  <v:imagedata r:id="rId20" o:title=""/>
                </v:shape>
                <w:control r:id="rId21" w:name="CheckBox1211" w:shapeid="_x0000_i1091"/>
              </w:object>
            </w:r>
            <w:r w:rsidRPr="00506817">
              <w:rPr>
                <w:rFonts w:ascii="Arial" w:hAnsi="Arial" w:cs="Arial"/>
                <w:sz w:val="20"/>
                <w:szCs w:val="20"/>
              </w:rPr>
              <w:object w:dxaOrig="225" w:dyaOrig="225" w14:anchorId="7D5FD3B5">
                <v:shape id="_x0000_i1093" type="#_x0000_t75" style="width:120.75pt;height:17.25pt" o:ole="">
                  <v:imagedata r:id="rId22" o:title=""/>
                </v:shape>
                <w:control r:id="rId23" w:name="CheckBox121111" w:shapeid="_x0000_i1093"/>
              </w:object>
            </w:r>
          </w:p>
          <w:p w14:paraId="2B156E87" w14:textId="7FBEDA24" w:rsidR="00774E5D" w:rsidRPr="00506817" w:rsidRDefault="00774E5D" w:rsidP="00774E5D">
            <w:pPr>
              <w:spacing w:before="20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object w:dxaOrig="225" w:dyaOrig="225" w14:anchorId="6049CC0D">
                <v:shape id="_x0000_i1095" type="#_x0000_t75" style="width:87.75pt;height:23.25pt" o:ole="">
                  <v:imagedata r:id="rId24" o:title=""/>
                </v:shape>
                <w:control r:id="rId25" w:name="CheckBox12111" w:shapeid="_x0000_i1095"/>
              </w:object>
            </w:r>
            <w:r w:rsidR="00E065ED" w:rsidRPr="00506817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506817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506817">
              <w:rPr>
                <w:rFonts w:ascii="Arial" w:hAnsi="Arial" w:cs="Arial"/>
                <w:sz w:val="20"/>
                <w:szCs w:val="20"/>
              </w:rPr>
              <w:object w:dxaOrig="225" w:dyaOrig="225" w14:anchorId="0A25EDF6">
                <v:shape id="_x0000_i1097" type="#_x0000_t75" style="width:79.5pt;height:16.5pt" o:ole="">
                  <v:imagedata r:id="rId26" o:title=""/>
                </v:shape>
                <w:control r:id="rId27" w:name="CheckBox1211111" w:shapeid="_x0000_i1097"/>
              </w:object>
            </w:r>
          </w:p>
          <w:p w14:paraId="703DFE71" w14:textId="53EE8B8C" w:rsidR="00774E5D" w:rsidRDefault="00774E5D" w:rsidP="00774E5D">
            <w:pPr>
              <w:spacing w:before="20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object w:dxaOrig="225" w:dyaOrig="225" w14:anchorId="6C26A4AC">
                <v:shape id="_x0000_i1099" type="#_x0000_t75" style="width:79.5pt;height:16.5pt" o:ole="">
                  <v:imagedata r:id="rId28" o:title=""/>
                </v:shape>
                <w:control r:id="rId29" w:name="CheckBox12111111" w:shapeid="_x0000_i1099"/>
              </w:object>
            </w:r>
            <w:r w:rsidRPr="00506817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Pr="00506817">
              <w:rPr>
                <w:rFonts w:ascii="Arial" w:hAnsi="Arial" w:cs="Arial"/>
                <w:sz w:val="20"/>
                <w:szCs w:val="20"/>
              </w:rPr>
              <w:object w:dxaOrig="225" w:dyaOrig="225" w14:anchorId="21883E11">
                <v:shape id="_x0000_i1101" type="#_x0000_t75" style="width:79.5pt;height:16.5pt" o:ole="">
                  <v:imagedata r:id="rId30" o:title=""/>
                </v:shape>
                <w:control r:id="rId31" w:name="CheckBox12111112" w:shapeid="_x0000_i1101"/>
              </w:object>
            </w:r>
            <w:r w:rsidR="00CB5B1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0BFE199" w14:textId="36F3208D" w:rsidR="00774E5D" w:rsidRDefault="00774E5D" w:rsidP="00CB5B1D">
            <w:pPr>
              <w:spacing w:before="20"/>
              <w:rPr>
                <w:rFonts w:ascii="Arial" w:hAnsi="Arial" w:cs="Arial"/>
                <w:sz w:val="20"/>
                <w:szCs w:val="20"/>
              </w:rPr>
            </w:pPr>
            <w:r w:rsidRPr="00CB5B1D">
              <w:rPr>
                <w:rFonts w:cs="Arial"/>
                <w:szCs w:val="20"/>
              </w:rPr>
              <w:object w:dxaOrig="225" w:dyaOrig="225" w14:anchorId="61188EB2">
                <v:shape id="_x0000_i1103" type="#_x0000_t75" style="width:79.5pt;height:16.5pt" o:ole="">
                  <v:imagedata r:id="rId32" o:title=""/>
                </v:shape>
                <w:control r:id="rId33" w:name="CheckBox121111122" w:shapeid="_x0000_i1103"/>
              </w:object>
            </w:r>
            <w:r w:rsidR="00D56A33">
              <w:rPr>
                <w:rFonts w:cs="Arial"/>
                <w:szCs w:val="20"/>
              </w:rPr>
              <w:t xml:space="preserve">         </w:t>
            </w:r>
            <w:r w:rsidR="00D56A33" w:rsidRPr="00506817">
              <w:rPr>
                <w:rFonts w:ascii="Arial" w:hAnsi="Arial" w:cs="Arial"/>
                <w:sz w:val="20"/>
                <w:szCs w:val="20"/>
              </w:rPr>
              <w:object w:dxaOrig="225" w:dyaOrig="225" w14:anchorId="7830543B">
                <v:shape id="_x0000_i1105" type="#_x0000_t75" style="width:105pt;height:17.25pt" o:ole="">
                  <v:imagedata r:id="rId34" o:title=""/>
                </v:shape>
                <w:control r:id="rId35" w:name="CheckBox12112" w:shapeid="_x0000_i1105"/>
              </w:object>
            </w:r>
          </w:p>
          <w:p w14:paraId="1557273F" w14:textId="15A9737B" w:rsidR="00CF088E" w:rsidRPr="00CB5B1D" w:rsidRDefault="00CF088E" w:rsidP="00CB5B1D">
            <w:pPr>
              <w:spacing w:before="20"/>
              <w:rPr>
                <w:rFonts w:cs="Arial"/>
                <w:szCs w:val="20"/>
                <w:highlight w:val="yellow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14:paraId="4B894878" w14:textId="77777777" w:rsidR="00774E5D" w:rsidRPr="00506817" w:rsidRDefault="00774E5D" w:rsidP="00774E5D">
            <w:pPr>
              <w:spacing w:before="20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Número da Loja/CD ou Centro de Custo:</w:t>
            </w:r>
          </w:p>
          <w:p w14:paraId="6CAE005A" w14:textId="77777777" w:rsidR="00774E5D" w:rsidRPr="00506817" w:rsidRDefault="00774E5D" w:rsidP="00774E5D">
            <w:pPr>
              <w:spacing w:before="2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A5077F3" w14:textId="77777777" w:rsidR="00774E5D" w:rsidRPr="00506817" w:rsidRDefault="00774E5D" w:rsidP="00774E5D">
            <w:pPr>
              <w:spacing w:before="20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</w:p>
        </w:tc>
        <w:tc>
          <w:tcPr>
            <w:tcW w:w="1276" w:type="dxa"/>
            <w:shd w:val="clear" w:color="auto" w:fill="auto"/>
          </w:tcPr>
          <w:p w14:paraId="2C169DD7" w14:textId="77777777" w:rsidR="00774E5D" w:rsidRPr="00506817" w:rsidRDefault="00774E5D" w:rsidP="00774E5D">
            <w:pPr>
              <w:spacing w:before="20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Cidade:</w:t>
            </w:r>
          </w:p>
          <w:p w14:paraId="7AB1FE8B" w14:textId="603250CF" w:rsidR="00774E5D" w:rsidRDefault="00774E5D" w:rsidP="00774E5D">
            <w:pPr>
              <w:spacing w:before="2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5305E5" w14:textId="77777777" w:rsidR="00E80284" w:rsidRPr="00506817" w:rsidRDefault="00E80284" w:rsidP="00774E5D">
            <w:pPr>
              <w:spacing w:before="2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C32F55A" w14:textId="77777777" w:rsidR="00774E5D" w:rsidRPr="00506817" w:rsidRDefault="00774E5D" w:rsidP="00774E5D">
            <w:pPr>
              <w:spacing w:before="20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551" w:type="dxa"/>
            <w:gridSpan w:val="3"/>
            <w:shd w:val="clear" w:color="auto" w:fill="auto"/>
          </w:tcPr>
          <w:p w14:paraId="19FB3D50" w14:textId="3C3F1C31" w:rsidR="00774E5D" w:rsidRPr="00506817" w:rsidRDefault="00774E5D" w:rsidP="00774E5D">
            <w:pPr>
              <w:spacing w:before="30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Responsável da Loja/CD/ </w:t>
            </w:r>
            <w:r w:rsidR="00FE6BAA" w:rsidRPr="0050681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Sede:</w:t>
            </w:r>
          </w:p>
          <w:p w14:paraId="566BE1B4" w14:textId="77777777" w:rsidR="00774E5D" w:rsidRPr="00506817" w:rsidRDefault="00774E5D" w:rsidP="00774E5D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</w:p>
          <w:p w14:paraId="03BEA6B6" w14:textId="77777777" w:rsidR="00774E5D" w:rsidRPr="00506817" w:rsidRDefault="00774E5D" w:rsidP="00774E5D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  <w:p w14:paraId="440E524F" w14:textId="77777777" w:rsidR="00774E5D" w:rsidRPr="00506817" w:rsidRDefault="00774E5D" w:rsidP="00774E5D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</w:p>
          <w:p w14:paraId="74787165" w14:textId="77777777" w:rsidR="00774E5D" w:rsidRPr="00506817" w:rsidRDefault="00774E5D" w:rsidP="00774E5D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</w:p>
          <w:p w14:paraId="4BA32195" w14:textId="77777777" w:rsidR="00774E5D" w:rsidRPr="00506817" w:rsidRDefault="00774E5D" w:rsidP="00774E5D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1167" w:rsidRPr="00506817" w14:paraId="0D973C59" w14:textId="77777777" w:rsidTr="00711B25">
        <w:trPr>
          <w:trHeight w:val="473"/>
          <w:jc w:val="center"/>
        </w:trPr>
        <w:tc>
          <w:tcPr>
            <w:tcW w:w="10905" w:type="dxa"/>
            <w:gridSpan w:val="11"/>
            <w:shd w:val="clear" w:color="auto" w:fill="auto"/>
            <w:vAlign w:val="center"/>
          </w:tcPr>
          <w:p w14:paraId="21A3378F" w14:textId="576732F5" w:rsidR="00774E5D" w:rsidRPr="00506817" w:rsidRDefault="00774E5D" w:rsidP="00711B25">
            <w:pPr>
              <w:tabs>
                <w:tab w:val="left" w:pos="1395"/>
                <w:tab w:val="center" w:pos="5388"/>
              </w:tabs>
              <w:spacing w:before="3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4. </w:t>
            </w:r>
            <w:r w:rsidR="00711B25" w:rsidRPr="00506817">
              <w:rPr>
                <w:rFonts w:ascii="Arial" w:hAnsi="Arial" w:cs="Arial"/>
                <w:b/>
                <w:bCs/>
                <w:sz w:val="20"/>
                <w:szCs w:val="20"/>
              </w:rPr>
              <w:t>No item 2, caso a opção assinalada seja “A” ou “B” e o município da entidade não for o mesmo da Loja/CD, preencha o campo abaixo com a justificativa dessa escolha:</w:t>
            </w:r>
          </w:p>
        </w:tc>
      </w:tr>
      <w:tr w:rsidR="00774E5D" w:rsidRPr="00506817" w14:paraId="2F2A682F" w14:textId="77777777" w:rsidTr="00711B25">
        <w:trPr>
          <w:trHeight w:val="400"/>
          <w:jc w:val="center"/>
        </w:trPr>
        <w:tc>
          <w:tcPr>
            <w:tcW w:w="10905" w:type="dxa"/>
            <w:gridSpan w:val="11"/>
            <w:shd w:val="clear" w:color="auto" w:fill="auto"/>
          </w:tcPr>
          <w:p w14:paraId="7DF2DC2C" w14:textId="77777777" w:rsidR="00774E5D" w:rsidRPr="00506817" w:rsidRDefault="00774E5D" w:rsidP="00774E5D">
            <w:pPr>
              <w:spacing w:before="30"/>
              <w:rPr>
                <w:rFonts w:ascii="Arial" w:hAnsi="Arial" w:cs="Arial"/>
                <w:bCs/>
                <w:sz w:val="20"/>
                <w:szCs w:val="20"/>
              </w:rPr>
            </w:pP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14:paraId="5D4185CA" w14:textId="77777777" w:rsidR="00774E5D" w:rsidRDefault="00774E5D" w:rsidP="00774E5D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</w:p>
          <w:p w14:paraId="68F58CE0" w14:textId="0CB37FFB" w:rsidR="00E80284" w:rsidRPr="00506817" w:rsidRDefault="00E80284" w:rsidP="00774E5D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1167" w:rsidRPr="00506817" w14:paraId="52A911F3" w14:textId="77777777" w:rsidTr="00711B25">
        <w:trPr>
          <w:trHeight w:val="409"/>
          <w:jc w:val="center"/>
        </w:trPr>
        <w:tc>
          <w:tcPr>
            <w:tcW w:w="1090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C0"/>
          </w:tcPr>
          <w:p w14:paraId="08EBA1C1" w14:textId="0AA0B10C" w:rsidR="00774E5D" w:rsidRPr="00506817" w:rsidRDefault="004E00B6" w:rsidP="00475983">
            <w:pPr>
              <w:pStyle w:val="PargrafodaLista"/>
              <w:numPr>
                <w:ilvl w:val="0"/>
                <w:numId w:val="1"/>
              </w:numPr>
              <w:jc w:val="center"/>
              <w:rPr>
                <w:rFonts w:cs="Arial"/>
                <w:bCs/>
                <w:color w:val="FFFFFF" w:themeColor="background1"/>
                <w:szCs w:val="20"/>
              </w:rPr>
            </w:pPr>
            <w:r w:rsidRPr="00475983">
              <w:rPr>
                <w:rFonts w:cs="Arial"/>
                <w:b/>
                <w:color w:val="FFFFFF" w:themeColor="background1"/>
                <w:szCs w:val="20"/>
              </w:rPr>
              <w:lastRenderedPageBreak/>
              <w:t>AREA(S) DE ATUAÇÃO DA ENTIDADE</w:t>
            </w:r>
          </w:p>
        </w:tc>
      </w:tr>
      <w:tr w:rsidR="00363801" w:rsidRPr="00506817" w14:paraId="0A7026EF" w14:textId="77777777" w:rsidTr="00363801">
        <w:trPr>
          <w:trHeight w:val="4832"/>
          <w:jc w:val="center"/>
        </w:trPr>
        <w:tc>
          <w:tcPr>
            <w:tcW w:w="10905" w:type="dxa"/>
            <w:gridSpan w:val="11"/>
          </w:tcPr>
          <w:p w14:paraId="118A528A" w14:textId="77777777" w:rsidR="00363801" w:rsidRPr="00506817" w:rsidRDefault="00363801" w:rsidP="004E00B6">
            <w:pPr>
              <w:spacing w:before="3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28D2D69" w14:textId="1B347BCA" w:rsidR="00363801" w:rsidRPr="00506817" w:rsidRDefault="00AA0691" w:rsidP="00363801">
            <w:pPr>
              <w:spacing w:before="30"/>
              <w:rPr>
                <w:rFonts w:ascii="Arial" w:eastAsia="Arial" w:hAnsi="Arial" w:cs="Arial"/>
                <w:bCs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Cs/>
                  <w:sz w:val="20"/>
                  <w:szCs w:val="20"/>
                </w:rPr>
                <w:id w:val="1366404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4B8B">
                  <w:rPr>
                    <w:rFonts w:ascii="MS Gothic" w:eastAsia="MS Gothic" w:hAnsi="MS Gothic" w:cs="Arial" w:hint="eastAsia"/>
                    <w:bCs/>
                    <w:sz w:val="20"/>
                    <w:szCs w:val="20"/>
                  </w:rPr>
                  <w:t>☐</w:t>
                </w:r>
              </w:sdtContent>
            </w:sdt>
            <w:r w:rsidR="00363801" w:rsidRPr="00506817">
              <w:rPr>
                <w:rFonts w:ascii="Arial" w:eastAsia="Arial" w:hAnsi="Arial" w:cs="Arial"/>
                <w:bCs/>
                <w:sz w:val="20"/>
                <w:szCs w:val="20"/>
              </w:rPr>
              <w:t>Educação</w:t>
            </w:r>
          </w:p>
          <w:p w14:paraId="7D13CE3D" w14:textId="572CD8A3" w:rsidR="00363801" w:rsidRPr="00506817" w:rsidRDefault="00AA0691" w:rsidP="00363801">
            <w:pPr>
              <w:spacing w:before="30"/>
              <w:rPr>
                <w:rFonts w:ascii="Arial" w:eastAsia="Arial" w:hAnsi="Arial" w:cs="Arial"/>
                <w:bCs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Cs/>
                  <w:sz w:val="20"/>
                  <w:szCs w:val="20"/>
                </w:rPr>
                <w:id w:val="-609513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801" w:rsidRPr="00506817">
                  <w:rPr>
                    <w:rFonts w:ascii="Segoe UI Symbol" w:eastAsia="MS Gothic" w:hAnsi="Segoe UI Symbol" w:cs="Segoe UI Symbol"/>
                    <w:bCs/>
                    <w:sz w:val="20"/>
                    <w:szCs w:val="20"/>
                  </w:rPr>
                  <w:t>☐</w:t>
                </w:r>
              </w:sdtContent>
            </w:sdt>
            <w:r w:rsidR="00363801" w:rsidRPr="00506817">
              <w:rPr>
                <w:rFonts w:ascii="Arial" w:eastAsia="Arial" w:hAnsi="Arial" w:cs="Arial"/>
                <w:bCs/>
                <w:sz w:val="20"/>
                <w:szCs w:val="20"/>
              </w:rPr>
              <w:t>Proteção, assistência e desenvolvimento social / combate à pobreza e fome</w:t>
            </w:r>
          </w:p>
          <w:p w14:paraId="7BDBE3BC" w14:textId="7950DC83" w:rsidR="00363801" w:rsidRPr="00506817" w:rsidRDefault="00AA0691" w:rsidP="00363801">
            <w:pPr>
              <w:spacing w:before="30"/>
              <w:rPr>
                <w:rFonts w:ascii="Arial" w:eastAsia="Arial" w:hAnsi="Arial" w:cs="Arial"/>
                <w:bCs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Cs/>
                  <w:sz w:val="20"/>
                  <w:szCs w:val="20"/>
                </w:rPr>
                <w:id w:val="1631289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801" w:rsidRPr="00506817">
                  <w:rPr>
                    <w:rFonts w:ascii="Segoe UI Symbol" w:eastAsia="MS Gothic" w:hAnsi="Segoe UI Symbol" w:cs="Segoe UI Symbol"/>
                    <w:bCs/>
                    <w:sz w:val="20"/>
                    <w:szCs w:val="20"/>
                  </w:rPr>
                  <w:t>☐</w:t>
                </w:r>
              </w:sdtContent>
            </w:sdt>
            <w:r w:rsidR="00363801" w:rsidRPr="00506817">
              <w:rPr>
                <w:rFonts w:ascii="Arial" w:eastAsia="Arial" w:hAnsi="Arial" w:cs="Arial"/>
                <w:bCs/>
                <w:sz w:val="20"/>
                <w:szCs w:val="20"/>
              </w:rPr>
              <w:t>Desenvolvimento econômico, trabalho, empreendedorismo e geração de renda</w:t>
            </w:r>
          </w:p>
          <w:p w14:paraId="3DBC9184" w14:textId="650588C7" w:rsidR="00363801" w:rsidRPr="00506817" w:rsidRDefault="00AA0691" w:rsidP="00363801">
            <w:pPr>
              <w:spacing w:before="30"/>
              <w:rPr>
                <w:rFonts w:ascii="Arial" w:eastAsia="Arial" w:hAnsi="Arial" w:cs="Arial"/>
                <w:bCs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Cs/>
                  <w:sz w:val="20"/>
                  <w:szCs w:val="20"/>
                </w:rPr>
                <w:id w:val="1212536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801" w:rsidRPr="00506817">
                  <w:rPr>
                    <w:rFonts w:ascii="Segoe UI Symbol" w:eastAsia="MS Gothic" w:hAnsi="Segoe UI Symbol" w:cs="Segoe UI Symbol"/>
                    <w:bCs/>
                    <w:sz w:val="20"/>
                    <w:szCs w:val="20"/>
                  </w:rPr>
                  <w:t>☐</w:t>
                </w:r>
              </w:sdtContent>
            </w:sdt>
            <w:r w:rsidR="00363801" w:rsidRPr="00506817">
              <w:rPr>
                <w:rFonts w:ascii="Arial" w:eastAsia="Arial" w:hAnsi="Arial" w:cs="Arial"/>
                <w:bCs/>
                <w:sz w:val="20"/>
                <w:szCs w:val="20"/>
              </w:rPr>
              <w:t>Desenvolvimento local ou comunitário</w:t>
            </w:r>
          </w:p>
          <w:p w14:paraId="0627564A" w14:textId="33A5FD17" w:rsidR="00363801" w:rsidRPr="00506817" w:rsidRDefault="00AA0691" w:rsidP="00363801">
            <w:pPr>
              <w:spacing w:before="30"/>
              <w:rPr>
                <w:rFonts w:ascii="Arial" w:eastAsia="Arial" w:hAnsi="Arial" w:cs="Arial"/>
                <w:bCs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Cs/>
                  <w:sz w:val="20"/>
                  <w:szCs w:val="20"/>
                </w:rPr>
                <w:id w:val="498392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801" w:rsidRPr="00506817">
                  <w:rPr>
                    <w:rFonts w:ascii="Segoe UI Symbol" w:eastAsia="MS Gothic" w:hAnsi="Segoe UI Symbol" w:cs="Segoe UI Symbol"/>
                    <w:bCs/>
                    <w:sz w:val="20"/>
                    <w:szCs w:val="20"/>
                  </w:rPr>
                  <w:t>☐</w:t>
                </w:r>
              </w:sdtContent>
            </w:sdt>
            <w:r w:rsidR="00363801" w:rsidRPr="00506817">
              <w:rPr>
                <w:rFonts w:ascii="Arial" w:eastAsia="Arial" w:hAnsi="Arial" w:cs="Arial"/>
                <w:bCs/>
                <w:sz w:val="20"/>
                <w:szCs w:val="20"/>
              </w:rPr>
              <w:t>Meio ambiente e sustentabilidade</w:t>
            </w:r>
          </w:p>
          <w:p w14:paraId="2E26067D" w14:textId="0312B439" w:rsidR="00363801" w:rsidRPr="00506817" w:rsidRDefault="00AA0691" w:rsidP="00363801">
            <w:pPr>
              <w:spacing w:before="30"/>
              <w:rPr>
                <w:rFonts w:ascii="Arial" w:eastAsia="Arial" w:hAnsi="Arial" w:cs="Arial"/>
                <w:bCs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Cs/>
                  <w:sz w:val="20"/>
                  <w:szCs w:val="20"/>
                </w:rPr>
                <w:id w:val="1143845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801" w:rsidRPr="00506817">
                  <w:rPr>
                    <w:rFonts w:ascii="Segoe UI Symbol" w:eastAsia="MS Gothic" w:hAnsi="Segoe UI Symbol" w:cs="Segoe UI Symbol"/>
                    <w:bCs/>
                    <w:sz w:val="20"/>
                    <w:szCs w:val="20"/>
                  </w:rPr>
                  <w:t>☐</w:t>
                </w:r>
              </w:sdtContent>
            </w:sdt>
            <w:r w:rsidR="00363801" w:rsidRPr="00506817">
              <w:rPr>
                <w:rFonts w:ascii="Arial" w:eastAsia="Arial" w:hAnsi="Arial" w:cs="Arial"/>
                <w:bCs/>
                <w:sz w:val="20"/>
                <w:szCs w:val="20"/>
              </w:rPr>
              <w:t>Agricultura, alimentação e nutrição</w:t>
            </w:r>
          </w:p>
          <w:p w14:paraId="03D3A655" w14:textId="26E1EFCB" w:rsidR="00363801" w:rsidRPr="00506817" w:rsidRDefault="00AA0691" w:rsidP="00363801">
            <w:pPr>
              <w:spacing w:before="30"/>
              <w:rPr>
                <w:rFonts w:ascii="Arial" w:eastAsia="Arial" w:hAnsi="Arial" w:cs="Arial"/>
                <w:bCs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Cs/>
                  <w:sz w:val="20"/>
                  <w:szCs w:val="20"/>
                </w:rPr>
                <w:id w:val="-1213731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801" w:rsidRPr="00506817">
                  <w:rPr>
                    <w:rFonts w:ascii="Segoe UI Symbol" w:eastAsia="MS Gothic" w:hAnsi="Segoe UI Symbol" w:cs="Segoe UI Symbol"/>
                    <w:bCs/>
                    <w:sz w:val="20"/>
                    <w:szCs w:val="20"/>
                  </w:rPr>
                  <w:t>☐</w:t>
                </w:r>
              </w:sdtContent>
            </w:sdt>
            <w:r w:rsidR="00363801" w:rsidRPr="00506817">
              <w:rPr>
                <w:rFonts w:ascii="Arial" w:eastAsia="Arial" w:hAnsi="Arial" w:cs="Arial"/>
                <w:bCs/>
                <w:sz w:val="20"/>
                <w:szCs w:val="20"/>
              </w:rPr>
              <w:t>Fortalecimento da sociedade civil / fomento ao Terceiro Setor</w:t>
            </w:r>
          </w:p>
          <w:p w14:paraId="69A0B1D7" w14:textId="666FB27C" w:rsidR="00363801" w:rsidRPr="00506817" w:rsidRDefault="00AA0691" w:rsidP="00363801">
            <w:pPr>
              <w:spacing w:before="30"/>
              <w:rPr>
                <w:rFonts w:ascii="Arial" w:eastAsia="Arial" w:hAnsi="Arial" w:cs="Arial"/>
                <w:bCs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Cs/>
                  <w:sz w:val="20"/>
                  <w:szCs w:val="20"/>
                </w:rPr>
                <w:id w:val="12816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801" w:rsidRPr="00506817">
                  <w:rPr>
                    <w:rFonts w:ascii="Segoe UI Symbol" w:eastAsia="MS Gothic" w:hAnsi="Segoe UI Symbol" w:cs="Segoe UI Symbol"/>
                    <w:bCs/>
                    <w:sz w:val="20"/>
                    <w:szCs w:val="20"/>
                  </w:rPr>
                  <w:t>☐</w:t>
                </w:r>
              </w:sdtContent>
            </w:sdt>
            <w:r w:rsidR="00363801" w:rsidRPr="00506817">
              <w:rPr>
                <w:rFonts w:ascii="Arial" w:eastAsia="Arial" w:hAnsi="Arial" w:cs="Arial"/>
                <w:bCs/>
                <w:sz w:val="20"/>
                <w:szCs w:val="20"/>
              </w:rPr>
              <w:t>Defesa de direitos e democracia</w:t>
            </w:r>
          </w:p>
          <w:p w14:paraId="54D37054" w14:textId="341391B0" w:rsidR="00363801" w:rsidRPr="00506817" w:rsidRDefault="00AA0691" w:rsidP="00363801">
            <w:pPr>
              <w:spacing w:before="30"/>
              <w:rPr>
                <w:rFonts w:ascii="Arial" w:eastAsia="Arial" w:hAnsi="Arial" w:cs="Arial"/>
                <w:bCs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Cs/>
                  <w:sz w:val="20"/>
                  <w:szCs w:val="20"/>
                </w:rPr>
                <w:id w:val="-11981601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801" w:rsidRPr="00506817">
                  <w:rPr>
                    <w:rFonts w:ascii="Segoe UI Symbol" w:eastAsia="MS Gothic" w:hAnsi="Segoe UI Symbol" w:cs="Segoe UI Symbol"/>
                    <w:bCs/>
                    <w:sz w:val="20"/>
                    <w:szCs w:val="20"/>
                  </w:rPr>
                  <w:t>☐</w:t>
                </w:r>
              </w:sdtContent>
            </w:sdt>
            <w:r w:rsidR="00363801" w:rsidRPr="00506817">
              <w:rPr>
                <w:rFonts w:ascii="Arial" w:eastAsia="Arial" w:hAnsi="Arial" w:cs="Arial"/>
                <w:bCs/>
                <w:sz w:val="20"/>
                <w:szCs w:val="20"/>
              </w:rPr>
              <w:t>Cultura e artes</w:t>
            </w:r>
          </w:p>
          <w:p w14:paraId="4E891D95" w14:textId="6A18187B" w:rsidR="00363801" w:rsidRPr="00506817" w:rsidRDefault="00AA0691" w:rsidP="00363801">
            <w:pPr>
              <w:spacing w:before="30"/>
              <w:rPr>
                <w:rFonts w:ascii="Arial" w:eastAsia="Arial" w:hAnsi="Arial" w:cs="Arial"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sz w:val="20"/>
                  <w:szCs w:val="20"/>
                </w:rPr>
                <w:id w:val="-12754029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801" w:rsidRPr="00506817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363801" w:rsidRPr="00506817">
              <w:rPr>
                <w:rFonts w:ascii="Arial" w:eastAsia="Arial" w:hAnsi="Arial" w:cs="Arial"/>
                <w:sz w:val="20"/>
                <w:szCs w:val="20"/>
              </w:rPr>
              <w:t>Esporte e lazer</w:t>
            </w:r>
          </w:p>
          <w:p w14:paraId="7D40B983" w14:textId="4A34CCCC" w:rsidR="00363801" w:rsidRPr="00506817" w:rsidRDefault="00AA0691" w:rsidP="00363801">
            <w:pPr>
              <w:spacing w:before="30"/>
              <w:rPr>
                <w:rFonts w:ascii="Arial" w:eastAsia="Arial" w:hAnsi="Arial" w:cs="Arial"/>
                <w:bCs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Cs/>
                  <w:sz w:val="20"/>
                  <w:szCs w:val="20"/>
                </w:rPr>
                <w:id w:val="-1273932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801" w:rsidRPr="00506817">
                  <w:rPr>
                    <w:rFonts w:ascii="Segoe UI Symbol" w:eastAsia="MS Gothic" w:hAnsi="Segoe UI Symbol" w:cs="Segoe UI Symbol"/>
                    <w:bCs/>
                    <w:sz w:val="20"/>
                    <w:szCs w:val="20"/>
                  </w:rPr>
                  <w:t>☐</w:t>
                </w:r>
              </w:sdtContent>
            </w:sdt>
            <w:r w:rsidR="00363801" w:rsidRPr="00506817">
              <w:rPr>
                <w:rFonts w:ascii="Arial" w:eastAsia="Arial" w:hAnsi="Arial" w:cs="Arial"/>
                <w:bCs/>
                <w:sz w:val="20"/>
                <w:szCs w:val="20"/>
              </w:rPr>
              <w:t>Saúde e bem-estar</w:t>
            </w:r>
          </w:p>
          <w:p w14:paraId="3719D55F" w14:textId="14F81504" w:rsidR="00363801" w:rsidRPr="00506817" w:rsidRDefault="00AA0691" w:rsidP="00363801">
            <w:pPr>
              <w:spacing w:before="30"/>
              <w:rPr>
                <w:rFonts w:ascii="Arial" w:eastAsia="Arial" w:hAnsi="Arial" w:cs="Arial"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sz w:val="20"/>
                  <w:szCs w:val="20"/>
                </w:rPr>
                <w:id w:val="1963841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801" w:rsidRPr="00506817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363801" w:rsidRPr="00506817">
              <w:rPr>
                <w:rFonts w:ascii="Arial" w:eastAsia="Arial" w:hAnsi="Arial" w:cs="Arial"/>
                <w:sz w:val="20"/>
                <w:szCs w:val="20"/>
              </w:rPr>
              <w:t>Criança e adolescente</w:t>
            </w:r>
          </w:p>
          <w:p w14:paraId="751B5DDF" w14:textId="13A032A9" w:rsidR="00363801" w:rsidRPr="00506817" w:rsidRDefault="00AA0691" w:rsidP="00363801">
            <w:pPr>
              <w:spacing w:before="30"/>
              <w:rPr>
                <w:rFonts w:ascii="Arial" w:eastAsia="Arial" w:hAnsi="Arial" w:cs="Arial"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sz w:val="20"/>
                  <w:szCs w:val="20"/>
                </w:rPr>
                <w:id w:val="1920823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801" w:rsidRPr="00506817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363801" w:rsidRPr="00506817">
              <w:rPr>
                <w:rFonts w:ascii="Arial" w:eastAsia="Arial" w:hAnsi="Arial" w:cs="Arial"/>
                <w:sz w:val="20"/>
                <w:szCs w:val="20"/>
              </w:rPr>
              <w:t>Idoso</w:t>
            </w:r>
          </w:p>
          <w:p w14:paraId="35ED3557" w14:textId="3EEBFC61" w:rsidR="00363801" w:rsidRPr="00506817" w:rsidRDefault="00AA0691" w:rsidP="00363801">
            <w:pPr>
              <w:spacing w:before="30"/>
              <w:rPr>
                <w:rFonts w:ascii="Arial" w:eastAsia="Arial" w:hAnsi="Arial" w:cs="Arial"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sz w:val="20"/>
                  <w:szCs w:val="20"/>
                </w:rPr>
                <w:id w:val="-21121212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801" w:rsidRPr="00506817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363801" w:rsidRPr="00506817">
              <w:rPr>
                <w:rFonts w:ascii="Arial" w:eastAsia="Arial" w:hAnsi="Arial" w:cs="Arial"/>
                <w:sz w:val="20"/>
                <w:szCs w:val="20"/>
              </w:rPr>
              <w:t>Pessoas com deficiência</w:t>
            </w:r>
          </w:p>
          <w:p w14:paraId="682411DC" w14:textId="7FFD62CB" w:rsidR="00363801" w:rsidRPr="00506817" w:rsidRDefault="00AA0691" w:rsidP="00363801">
            <w:pPr>
              <w:spacing w:before="30"/>
              <w:rPr>
                <w:rFonts w:ascii="Arial" w:eastAsia="Arial" w:hAnsi="Arial" w:cs="Arial"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sz w:val="20"/>
                  <w:szCs w:val="20"/>
                </w:rPr>
                <w:id w:val="227580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801" w:rsidRPr="00506817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363801" w:rsidRPr="00506817">
              <w:rPr>
                <w:rFonts w:ascii="Arial" w:eastAsia="Arial" w:hAnsi="Arial" w:cs="Arial"/>
                <w:sz w:val="20"/>
                <w:szCs w:val="20"/>
              </w:rPr>
              <w:t>Ciência, tecnologia e inovação</w:t>
            </w:r>
          </w:p>
          <w:p w14:paraId="4ACE1B29" w14:textId="503E5F0D" w:rsidR="00363801" w:rsidRPr="00506817" w:rsidRDefault="00AA0691" w:rsidP="00363801">
            <w:pPr>
              <w:spacing w:before="30"/>
              <w:rPr>
                <w:rFonts w:ascii="Arial" w:eastAsia="Arial" w:hAnsi="Arial" w:cs="Arial"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sz w:val="20"/>
                  <w:szCs w:val="20"/>
                </w:rPr>
                <w:id w:val="-950941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801" w:rsidRPr="00506817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363801" w:rsidRPr="00506817">
              <w:rPr>
                <w:rFonts w:ascii="Arial" w:eastAsia="Arial" w:hAnsi="Arial" w:cs="Arial"/>
                <w:sz w:val="20"/>
                <w:szCs w:val="20"/>
              </w:rPr>
              <w:t>Fortalecimento da gestão pública</w:t>
            </w:r>
          </w:p>
          <w:p w14:paraId="5FF4BF7F" w14:textId="5CDD947E" w:rsidR="00363801" w:rsidRPr="00506817" w:rsidRDefault="00AA0691" w:rsidP="00363801">
            <w:pPr>
              <w:spacing w:before="30"/>
              <w:rPr>
                <w:rFonts w:ascii="Arial" w:eastAsia="Arial" w:hAnsi="Arial" w:cs="Arial"/>
                <w:bCs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sz w:val="20"/>
                  <w:szCs w:val="20"/>
                </w:rPr>
                <w:id w:val="-1615976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801" w:rsidRPr="00506817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363801" w:rsidRPr="00506817">
              <w:rPr>
                <w:rFonts w:ascii="Arial" w:eastAsia="Arial" w:hAnsi="Arial" w:cs="Arial"/>
                <w:sz w:val="20"/>
                <w:szCs w:val="20"/>
              </w:rPr>
              <w:t xml:space="preserve">Outras (especificar): </w:t>
            </w:r>
            <w:r w:rsidR="00363801"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="00363801"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="00363801"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="00363801"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363801"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="00363801"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="00363801"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="00363801"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="00363801"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="00363801"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  <w:p w14:paraId="2FDB4844" w14:textId="0B14F6A1" w:rsidR="00363801" w:rsidRPr="00506817" w:rsidRDefault="00363801" w:rsidP="00363801">
            <w:pPr>
              <w:spacing w:before="3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E00B6" w:rsidRPr="00506817" w14:paraId="61F145C1" w14:textId="77777777" w:rsidTr="00AF6F59">
        <w:trPr>
          <w:trHeight w:val="273"/>
          <w:jc w:val="center"/>
        </w:trPr>
        <w:tc>
          <w:tcPr>
            <w:tcW w:w="5093" w:type="dxa"/>
            <w:gridSpan w:val="5"/>
          </w:tcPr>
          <w:p w14:paraId="3B2270E4" w14:textId="094331C3" w:rsidR="004E00B6" w:rsidRPr="00506817" w:rsidRDefault="004E00B6" w:rsidP="004E00B6">
            <w:pPr>
              <w:spacing w:before="3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Público atendido (perfil, idade, situação socioeconômica, etc):</w:t>
            </w:r>
          </w:p>
        </w:tc>
        <w:tc>
          <w:tcPr>
            <w:tcW w:w="5812" w:type="dxa"/>
            <w:gridSpan w:val="6"/>
          </w:tcPr>
          <w:p w14:paraId="3351BDF6" w14:textId="7DA4D8F4" w:rsidR="004E00B6" w:rsidRPr="00506817" w:rsidRDefault="00E065ED" w:rsidP="004E00B6">
            <w:pPr>
              <w:spacing w:before="3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</w:tr>
      <w:tr w:rsidR="004E00B6" w:rsidRPr="00506817" w14:paraId="7ED22539" w14:textId="77777777" w:rsidTr="00AF6F59">
        <w:trPr>
          <w:trHeight w:val="273"/>
          <w:jc w:val="center"/>
        </w:trPr>
        <w:tc>
          <w:tcPr>
            <w:tcW w:w="5093" w:type="dxa"/>
            <w:gridSpan w:val="5"/>
          </w:tcPr>
          <w:p w14:paraId="36105F64" w14:textId="470E6EE4" w:rsidR="004E00B6" w:rsidRPr="00506817" w:rsidRDefault="004E00B6" w:rsidP="004E00B6">
            <w:pPr>
              <w:spacing w:before="3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Quantidade de beneficiários diretos:</w:t>
            </w:r>
          </w:p>
        </w:tc>
        <w:tc>
          <w:tcPr>
            <w:tcW w:w="5812" w:type="dxa"/>
            <w:gridSpan w:val="6"/>
          </w:tcPr>
          <w:p w14:paraId="2D2851AD" w14:textId="1B3F6BED" w:rsidR="004E00B6" w:rsidRPr="00506817" w:rsidRDefault="00E065ED" w:rsidP="004E00B6">
            <w:pPr>
              <w:spacing w:before="3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</w:tr>
      <w:tr w:rsidR="004E00B6" w:rsidRPr="00506817" w14:paraId="2CA18678" w14:textId="77777777" w:rsidTr="00AF6F59">
        <w:trPr>
          <w:trHeight w:val="270"/>
          <w:jc w:val="center"/>
        </w:trPr>
        <w:tc>
          <w:tcPr>
            <w:tcW w:w="5093" w:type="dxa"/>
            <w:gridSpan w:val="5"/>
          </w:tcPr>
          <w:p w14:paraId="284DF195" w14:textId="0FC0F833" w:rsidR="004E00B6" w:rsidRPr="00506817" w:rsidRDefault="004E00B6" w:rsidP="004E00B6">
            <w:pPr>
              <w:spacing w:before="3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Quantidade de beneficiários indiretos:</w:t>
            </w:r>
          </w:p>
        </w:tc>
        <w:tc>
          <w:tcPr>
            <w:tcW w:w="5812" w:type="dxa"/>
            <w:gridSpan w:val="6"/>
          </w:tcPr>
          <w:p w14:paraId="5139ACA8" w14:textId="77777777" w:rsidR="004E00B6" w:rsidRPr="00506817" w:rsidRDefault="004E00B6" w:rsidP="004E00B6">
            <w:pPr>
              <w:spacing w:before="3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tc>
      </w:tr>
      <w:tr w:rsidR="004E00B6" w:rsidRPr="00506817" w14:paraId="4AD7CBB7" w14:textId="77777777" w:rsidTr="00711B25">
        <w:trPr>
          <w:trHeight w:val="313"/>
          <w:jc w:val="center"/>
        </w:trPr>
        <w:tc>
          <w:tcPr>
            <w:tcW w:w="10905" w:type="dxa"/>
            <w:gridSpan w:val="11"/>
            <w:shd w:val="clear" w:color="auto" w:fill="0070C0"/>
          </w:tcPr>
          <w:p w14:paraId="4BB0707A" w14:textId="254DBED7" w:rsidR="004E00B6" w:rsidRPr="00506817" w:rsidRDefault="004E00B6" w:rsidP="00475983">
            <w:pPr>
              <w:pStyle w:val="PargrafodaLista"/>
              <w:numPr>
                <w:ilvl w:val="0"/>
                <w:numId w:val="1"/>
              </w:numPr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 w:rsidRPr="00506817">
              <w:rPr>
                <w:rFonts w:cs="Arial"/>
                <w:b/>
                <w:color w:val="FFFFFF" w:themeColor="background1"/>
                <w:szCs w:val="20"/>
              </w:rPr>
              <w:t>REFEIÇÕES FORNECIDAS AOS BENEFICIARIOS DA ENTIDADE</w:t>
            </w:r>
          </w:p>
        </w:tc>
      </w:tr>
      <w:tr w:rsidR="004E00B6" w:rsidRPr="00506817" w14:paraId="348C049F" w14:textId="77777777" w:rsidTr="00711B25">
        <w:trPr>
          <w:trHeight w:val="1019"/>
          <w:jc w:val="center"/>
        </w:trPr>
        <w:tc>
          <w:tcPr>
            <w:tcW w:w="2317" w:type="dxa"/>
          </w:tcPr>
          <w:p w14:paraId="53AF0BB0" w14:textId="77777777" w:rsidR="004E00B6" w:rsidRPr="00506817" w:rsidRDefault="004E00B6" w:rsidP="004E00B6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 xml:space="preserve">É servida refeição? </w:t>
            </w:r>
          </w:p>
          <w:p w14:paraId="7D604177" w14:textId="5862DC5F" w:rsidR="004E00B6" w:rsidRPr="00506817" w:rsidRDefault="004E00B6" w:rsidP="004E00B6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object w:dxaOrig="225" w:dyaOrig="225" w14:anchorId="06273D7A">
                <v:shape id="_x0000_i1107" type="#_x0000_t75" style="width:1in;height:16.5pt" o:ole="">
                  <v:imagedata r:id="rId36" o:title=""/>
                </v:shape>
                <w:control r:id="rId37" w:name="CheckBox111" w:shapeid="_x0000_i1107"/>
              </w:object>
            </w:r>
          </w:p>
          <w:p w14:paraId="70BC6CF6" w14:textId="56F46404" w:rsidR="004E00B6" w:rsidRPr="00506817" w:rsidRDefault="004E00B6" w:rsidP="004E00B6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object w:dxaOrig="225" w:dyaOrig="225" w14:anchorId="2A6E30A3">
                <v:shape id="_x0000_i1109" type="#_x0000_t75" style="width:1in;height:16.5pt" o:ole="">
                  <v:imagedata r:id="rId38" o:title=""/>
                </v:shape>
                <w:control r:id="rId39" w:name="CheckBox1111" w:shapeid="_x0000_i1109"/>
              </w:object>
            </w:r>
          </w:p>
        </w:tc>
        <w:tc>
          <w:tcPr>
            <w:tcW w:w="8588" w:type="dxa"/>
            <w:gridSpan w:val="10"/>
          </w:tcPr>
          <w:p w14:paraId="07AD0797" w14:textId="77777777" w:rsidR="004E00B6" w:rsidRPr="00506817" w:rsidRDefault="004E00B6" w:rsidP="004E00B6">
            <w:pPr>
              <w:tabs>
                <w:tab w:val="right" w:pos="7830"/>
              </w:tabs>
              <w:spacing w:before="30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>Se sim, quais refeições são servidas?</w:t>
            </w:r>
            <w:r w:rsidRPr="00506817">
              <w:rPr>
                <w:rFonts w:ascii="Arial" w:hAnsi="Arial" w:cs="Arial"/>
                <w:sz w:val="20"/>
                <w:szCs w:val="20"/>
              </w:rPr>
              <w:tab/>
            </w:r>
          </w:p>
          <w:p w14:paraId="1408E6D4" w14:textId="35A0B3DE" w:rsidR="004E00B6" w:rsidRPr="00506817" w:rsidRDefault="004E00B6" w:rsidP="004E00B6">
            <w:pPr>
              <w:spacing w:before="3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eastAsia="Calibri" w:hAnsi="Arial" w:cs="Arial"/>
                <w:b/>
                <w:sz w:val="20"/>
                <w:szCs w:val="20"/>
              </w:rPr>
              <w:object w:dxaOrig="225" w:dyaOrig="225" w14:anchorId="604CA359">
                <v:shape id="_x0000_i1111" type="#_x0000_t75" style="width:101.25pt;height:16.5pt" o:ole="">
                  <v:imagedata r:id="rId40" o:title=""/>
                </v:shape>
                <w:control r:id="rId41" w:name="CheckBox11112" w:shapeid="_x0000_i1111"/>
              </w:object>
            </w:r>
            <w:r w:rsidRPr="00506817">
              <w:rPr>
                <w:rFonts w:ascii="Arial" w:hAnsi="Arial" w:cs="Arial"/>
                <w:b/>
                <w:sz w:val="20"/>
                <w:szCs w:val="20"/>
              </w:rPr>
              <w:object w:dxaOrig="225" w:dyaOrig="225" w14:anchorId="772367C4">
                <v:shape id="_x0000_i1113" type="#_x0000_t75" style="width:87pt;height:16.5pt" o:ole="">
                  <v:imagedata r:id="rId42" o:title=""/>
                </v:shape>
                <w:control r:id="rId43" w:name="CheckBox11114" w:shapeid="_x0000_i1113"/>
              </w:object>
            </w:r>
            <w:r w:rsidRPr="00506817">
              <w:rPr>
                <w:rFonts w:ascii="Arial" w:eastAsia="Calibri" w:hAnsi="Arial" w:cs="Arial"/>
                <w:b/>
                <w:sz w:val="20"/>
                <w:szCs w:val="20"/>
              </w:rPr>
              <w:object w:dxaOrig="225" w:dyaOrig="225" w14:anchorId="2450D3A0">
                <v:shape id="_x0000_i1115" type="#_x0000_t75" style="width:58.5pt;height:16.5pt" o:ole="">
                  <v:imagedata r:id="rId44" o:title=""/>
                </v:shape>
                <w:control r:id="rId45" w:name="CheckBox11113" w:shapeid="_x0000_i1115"/>
              </w:object>
            </w:r>
            <w:r w:rsidRPr="00506817">
              <w:rPr>
                <w:rFonts w:ascii="Arial" w:hAnsi="Arial" w:cs="Arial"/>
                <w:b/>
                <w:sz w:val="20"/>
                <w:szCs w:val="20"/>
              </w:rPr>
              <w:object w:dxaOrig="225" w:dyaOrig="225" w14:anchorId="4BD359B2">
                <v:shape id="_x0000_i1117" type="#_x0000_t75" style="width:60pt;height:16.5pt" o:ole="">
                  <v:imagedata r:id="rId46" o:title=""/>
                </v:shape>
                <w:control r:id="rId47" w:name="CheckBox11115" w:shapeid="_x0000_i1117"/>
              </w:object>
            </w:r>
            <w:r w:rsidRPr="00506817">
              <w:rPr>
                <w:rFonts w:ascii="Arial" w:hAnsi="Arial" w:cs="Arial"/>
                <w:b/>
                <w:sz w:val="20"/>
                <w:szCs w:val="20"/>
              </w:rPr>
              <w:object w:dxaOrig="225" w:dyaOrig="225" w14:anchorId="0624E0D4">
                <v:shape id="_x0000_i1119" type="#_x0000_t75" style="width:57pt;height:16.5pt" o:ole="">
                  <v:imagedata r:id="rId48" o:title=""/>
                </v:shape>
                <w:control r:id="rId49" w:name="CheckBox111151" w:shapeid="_x0000_i1119"/>
              </w:object>
            </w:r>
            <w:r w:rsidRPr="00506817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bookmarkStart w:id="1" w:name="Texto3"/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bCs/>
                <w:noProof/>
                <w:sz w:val="20"/>
                <w:szCs w:val="20"/>
              </w:rPr>
              <w:fldChar w:fldCharType="end"/>
            </w:r>
            <w:bookmarkEnd w:id="1"/>
            <w:r w:rsidRPr="00506817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</w:tr>
    </w:tbl>
    <w:p w14:paraId="7A9A04AD" w14:textId="77777777" w:rsidR="00774E5D" w:rsidRPr="00506817" w:rsidRDefault="00774E5D" w:rsidP="00301167">
      <w:pPr>
        <w:shd w:val="clear" w:color="auto" w:fill="0070C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Spec="center" w:tblpY="36"/>
        <w:tblW w:w="10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43"/>
        <w:gridCol w:w="2880"/>
        <w:gridCol w:w="2185"/>
        <w:gridCol w:w="1778"/>
      </w:tblGrid>
      <w:tr w:rsidR="00774E5D" w:rsidRPr="00506817" w14:paraId="3161F6FE" w14:textId="77777777" w:rsidTr="00136C4E">
        <w:trPr>
          <w:trHeight w:val="284"/>
        </w:trPr>
        <w:tc>
          <w:tcPr>
            <w:tcW w:w="10886" w:type="dxa"/>
            <w:gridSpan w:val="4"/>
            <w:shd w:val="clear" w:color="auto" w:fill="0070C0"/>
            <w:vAlign w:val="center"/>
          </w:tcPr>
          <w:p w14:paraId="01B2548B" w14:textId="77777777" w:rsidR="00774E5D" w:rsidRPr="00506817" w:rsidRDefault="00774E5D" w:rsidP="00475983">
            <w:pPr>
              <w:pStyle w:val="PargrafodaLista"/>
              <w:numPr>
                <w:ilvl w:val="0"/>
                <w:numId w:val="1"/>
              </w:numPr>
              <w:jc w:val="center"/>
              <w:rPr>
                <w:rFonts w:cs="Arial"/>
                <w:szCs w:val="20"/>
              </w:rPr>
            </w:pPr>
            <w:r w:rsidRPr="00506817">
              <w:rPr>
                <w:rFonts w:cs="Arial"/>
                <w:b/>
                <w:color w:val="FFFFFF" w:themeColor="background1"/>
                <w:szCs w:val="20"/>
              </w:rPr>
              <w:t>PESSOAS PRÓXIMAS NO GPA</w:t>
            </w:r>
          </w:p>
        </w:tc>
      </w:tr>
      <w:tr w:rsidR="00774E5D" w:rsidRPr="00506817" w14:paraId="36D4E6F9" w14:textId="77777777" w:rsidTr="00136C4E">
        <w:trPr>
          <w:trHeight w:val="1380"/>
        </w:trPr>
        <w:tc>
          <w:tcPr>
            <w:tcW w:w="10886" w:type="dxa"/>
            <w:gridSpan w:val="4"/>
            <w:shd w:val="clear" w:color="auto" w:fill="auto"/>
          </w:tcPr>
          <w:p w14:paraId="164D4558" w14:textId="77777777" w:rsidR="00774E5D" w:rsidRPr="00506817" w:rsidRDefault="00774E5D" w:rsidP="00774E5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5606C02" w14:textId="77777777" w:rsidR="004E00B6" w:rsidRPr="00506817" w:rsidRDefault="004E00B6" w:rsidP="004E00B6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eastAsia="Arial" w:hAnsi="Arial" w:cs="Arial"/>
                <w:b/>
                <w:sz w:val="20"/>
                <w:szCs w:val="20"/>
              </w:rPr>
              <w:t>Os dirigentes, administradores, sócios, associados, representantes legais e/ou membros dos conselhos da Entidade possuem grau de parentesco (pai, mãe, cônjuges, companheiro(a), irmãos(as), tios(as), primos(as), filhos(as), etc.) com algum colaborador do GPA ?</w:t>
            </w:r>
          </w:p>
          <w:p w14:paraId="58A7BEFC" w14:textId="4FE2BB28" w:rsidR="00774E5D" w:rsidRPr="00506817" w:rsidRDefault="00774E5D" w:rsidP="00774E5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06817">
              <w:rPr>
                <w:rFonts w:ascii="Arial" w:eastAsia="Times New Roman" w:hAnsi="Arial" w:cs="Arial"/>
                <w:b/>
                <w:sz w:val="20"/>
                <w:szCs w:val="20"/>
              </w:rPr>
              <w:object w:dxaOrig="225" w:dyaOrig="225" w14:anchorId="4FD1CC5A">
                <v:shape id="_x0000_i1121" type="#_x0000_t75" style="width:50.25pt;height:19.5pt" o:ole="">
                  <v:imagedata r:id="rId50" o:title=""/>
                </v:shape>
                <w:control r:id="rId51" w:name="CheckBox18" w:shapeid="_x0000_i1121"/>
              </w:object>
            </w:r>
            <w:r w:rsidRPr="00506817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Pr="00506817">
              <w:rPr>
                <w:rFonts w:ascii="Arial" w:eastAsia="Times New Roman" w:hAnsi="Arial" w:cs="Arial"/>
                <w:b/>
                <w:sz w:val="20"/>
                <w:szCs w:val="20"/>
              </w:rPr>
              <w:object w:dxaOrig="225" w:dyaOrig="225" w14:anchorId="3E998065">
                <v:shape id="_x0000_i1123" type="#_x0000_t75" style="width:56.25pt;height:19.5pt" o:ole="">
                  <v:imagedata r:id="rId52" o:title=""/>
                </v:shape>
                <w:control r:id="rId53" w:name="CheckBox19" w:shapeid="_x0000_i1123"/>
              </w:object>
            </w:r>
          </w:p>
          <w:p w14:paraId="3656B119" w14:textId="77777777" w:rsidR="00774E5D" w:rsidRPr="00506817" w:rsidRDefault="00774E5D" w:rsidP="00774E5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774E5D" w:rsidRPr="00506817" w14:paraId="3FAA19A4" w14:textId="77777777" w:rsidTr="00136C4E">
        <w:trPr>
          <w:trHeight w:val="419"/>
        </w:trPr>
        <w:tc>
          <w:tcPr>
            <w:tcW w:w="10886" w:type="dxa"/>
            <w:gridSpan w:val="4"/>
            <w:shd w:val="clear" w:color="auto" w:fill="auto"/>
            <w:vAlign w:val="center"/>
          </w:tcPr>
          <w:p w14:paraId="20AD9E99" w14:textId="77777777" w:rsidR="00774E5D" w:rsidRPr="00506817" w:rsidRDefault="00774E5D" w:rsidP="00774E5D">
            <w:pPr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>Em caso positivo, favor informar:</w:t>
            </w:r>
          </w:p>
        </w:tc>
      </w:tr>
      <w:tr w:rsidR="00774E5D" w:rsidRPr="00506817" w14:paraId="577CBC94" w14:textId="77777777" w:rsidTr="00136C4E">
        <w:trPr>
          <w:trHeight w:val="529"/>
        </w:trPr>
        <w:tc>
          <w:tcPr>
            <w:tcW w:w="4043" w:type="dxa"/>
            <w:shd w:val="clear" w:color="auto" w:fill="auto"/>
            <w:vAlign w:val="center"/>
          </w:tcPr>
          <w:p w14:paraId="7BA67C0C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Nome do Colaborador do GPA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3CF1BF89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Cargo/Função no GPA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214DC942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Unidade de Negócio</w:t>
            </w:r>
          </w:p>
        </w:tc>
        <w:tc>
          <w:tcPr>
            <w:tcW w:w="1778" w:type="dxa"/>
            <w:shd w:val="clear" w:color="auto" w:fill="auto"/>
            <w:vAlign w:val="center"/>
          </w:tcPr>
          <w:p w14:paraId="402E9E53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Relação de Parentesco</w:t>
            </w:r>
          </w:p>
        </w:tc>
      </w:tr>
      <w:tr w:rsidR="00774E5D" w:rsidRPr="00506817" w14:paraId="0CC95370" w14:textId="77777777" w:rsidTr="00136C4E">
        <w:trPr>
          <w:trHeight w:val="397"/>
        </w:trPr>
        <w:tc>
          <w:tcPr>
            <w:tcW w:w="4043" w:type="dxa"/>
            <w:shd w:val="clear" w:color="auto" w:fill="auto"/>
          </w:tcPr>
          <w:p w14:paraId="675B5F37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880" w:type="dxa"/>
            <w:shd w:val="clear" w:color="auto" w:fill="auto"/>
          </w:tcPr>
          <w:p w14:paraId="3760BEF0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85" w:type="dxa"/>
            <w:shd w:val="clear" w:color="auto" w:fill="auto"/>
          </w:tcPr>
          <w:p w14:paraId="1589BDA1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778" w:type="dxa"/>
            <w:shd w:val="clear" w:color="auto" w:fill="auto"/>
          </w:tcPr>
          <w:p w14:paraId="603C850E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774E5D" w:rsidRPr="00506817" w14:paraId="645ADCEB" w14:textId="77777777" w:rsidTr="00136C4E">
        <w:trPr>
          <w:trHeight w:val="397"/>
        </w:trPr>
        <w:tc>
          <w:tcPr>
            <w:tcW w:w="4043" w:type="dxa"/>
            <w:shd w:val="clear" w:color="auto" w:fill="auto"/>
          </w:tcPr>
          <w:p w14:paraId="2292B200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880" w:type="dxa"/>
            <w:shd w:val="clear" w:color="auto" w:fill="auto"/>
          </w:tcPr>
          <w:p w14:paraId="70C37A52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85" w:type="dxa"/>
            <w:shd w:val="clear" w:color="auto" w:fill="auto"/>
          </w:tcPr>
          <w:p w14:paraId="16389134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778" w:type="dxa"/>
            <w:shd w:val="clear" w:color="auto" w:fill="auto"/>
          </w:tcPr>
          <w:p w14:paraId="132743A5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774E5D" w:rsidRPr="00506817" w14:paraId="13FBD679" w14:textId="77777777" w:rsidTr="00136C4E">
        <w:trPr>
          <w:trHeight w:val="397"/>
        </w:trPr>
        <w:tc>
          <w:tcPr>
            <w:tcW w:w="4043" w:type="dxa"/>
            <w:shd w:val="clear" w:color="auto" w:fill="auto"/>
          </w:tcPr>
          <w:p w14:paraId="0CDA0442" w14:textId="018830A3" w:rsidR="00774E5D" w:rsidRPr="00506817" w:rsidRDefault="00774E5D" w:rsidP="00A838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83863">
              <w:rPr>
                <w:rFonts w:ascii="Arial" w:hAnsi="Arial" w:cs="Arial"/>
                <w:sz w:val="20"/>
                <w:szCs w:val="20"/>
              </w:rPr>
              <w:t> </w:t>
            </w:r>
            <w:r w:rsidR="00A83863">
              <w:rPr>
                <w:rFonts w:ascii="Arial" w:hAnsi="Arial" w:cs="Arial"/>
                <w:sz w:val="20"/>
                <w:szCs w:val="20"/>
              </w:rPr>
              <w:t> </w:t>
            </w:r>
            <w:r w:rsidR="00A83863">
              <w:rPr>
                <w:rFonts w:ascii="Arial" w:hAnsi="Arial" w:cs="Arial"/>
                <w:sz w:val="20"/>
                <w:szCs w:val="20"/>
              </w:rPr>
              <w:t> </w:t>
            </w:r>
            <w:r w:rsidR="00A83863">
              <w:rPr>
                <w:rFonts w:ascii="Arial" w:hAnsi="Arial" w:cs="Arial"/>
                <w:sz w:val="20"/>
                <w:szCs w:val="20"/>
              </w:rPr>
              <w:t> </w:t>
            </w:r>
            <w:r w:rsidR="00A83863">
              <w:rPr>
                <w:rFonts w:ascii="Arial" w:hAnsi="Arial" w:cs="Arial"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880" w:type="dxa"/>
            <w:shd w:val="clear" w:color="auto" w:fill="auto"/>
          </w:tcPr>
          <w:p w14:paraId="22E20622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85" w:type="dxa"/>
            <w:shd w:val="clear" w:color="auto" w:fill="auto"/>
          </w:tcPr>
          <w:p w14:paraId="54121BFE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778" w:type="dxa"/>
            <w:shd w:val="clear" w:color="auto" w:fill="auto"/>
          </w:tcPr>
          <w:p w14:paraId="55C8D0B7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tbl>
      <w:tblPr>
        <w:tblW w:w="11058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1"/>
        <w:gridCol w:w="708"/>
        <w:gridCol w:w="35"/>
        <w:gridCol w:w="16"/>
        <w:gridCol w:w="942"/>
        <w:gridCol w:w="879"/>
        <w:gridCol w:w="538"/>
        <w:gridCol w:w="117"/>
        <w:gridCol w:w="167"/>
        <w:gridCol w:w="1162"/>
        <w:gridCol w:w="681"/>
        <w:gridCol w:w="557"/>
        <w:gridCol w:w="718"/>
        <w:gridCol w:w="142"/>
        <w:gridCol w:w="1985"/>
      </w:tblGrid>
      <w:tr w:rsidR="00301167" w:rsidRPr="00506817" w14:paraId="5185310A" w14:textId="77777777" w:rsidTr="00301167">
        <w:trPr>
          <w:trHeight w:val="360"/>
        </w:trPr>
        <w:tc>
          <w:tcPr>
            <w:tcW w:w="11058" w:type="dxa"/>
            <w:gridSpan w:val="15"/>
            <w:shd w:val="clear" w:color="auto" w:fill="0070C0"/>
            <w:vAlign w:val="center"/>
          </w:tcPr>
          <w:p w14:paraId="3F5F9934" w14:textId="77777777" w:rsidR="00774E5D" w:rsidRPr="00506817" w:rsidRDefault="00774E5D" w:rsidP="008C4F2B">
            <w:pPr>
              <w:pStyle w:val="PargrafodaLista"/>
              <w:numPr>
                <w:ilvl w:val="0"/>
                <w:numId w:val="1"/>
              </w:numPr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 w:rsidRPr="00506817">
              <w:rPr>
                <w:rFonts w:cs="Arial"/>
                <w:b/>
                <w:color w:val="FFFFFF" w:themeColor="background1"/>
                <w:szCs w:val="20"/>
              </w:rPr>
              <w:t>RELAÇÃO SOCIETÁRIA COM COLABORADORES DO GPA</w:t>
            </w:r>
          </w:p>
        </w:tc>
      </w:tr>
      <w:tr w:rsidR="00774E5D" w:rsidRPr="00506817" w14:paraId="6453F682" w14:textId="77777777" w:rsidTr="00301167">
        <w:trPr>
          <w:trHeight w:val="989"/>
        </w:trPr>
        <w:tc>
          <w:tcPr>
            <w:tcW w:w="11058" w:type="dxa"/>
            <w:gridSpan w:val="15"/>
            <w:shd w:val="clear" w:color="auto" w:fill="auto"/>
          </w:tcPr>
          <w:p w14:paraId="428A432D" w14:textId="7DBF161F" w:rsidR="004E00B6" w:rsidRPr="00506817" w:rsidRDefault="004E00B6" w:rsidP="004E00B6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Os dirigentes, administradores, sócios, associados, representantes legais e/ou membros dos conselhos da Entidade possuem sociedade/associação em pessoas jurídicas com ou sem fins lucrativos, de qualquer natureza, mesmo em caráter voluntariado, com algum colaborador do GPA?</w:t>
            </w:r>
          </w:p>
          <w:p w14:paraId="7DB71B9B" w14:textId="7C20A04F" w:rsidR="00774E5D" w:rsidRPr="00506817" w:rsidRDefault="00774E5D" w:rsidP="00774E5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4AAF461" w14:textId="3E7E4D3C" w:rsidR="00774E5D" w:rsidRPr="00506817" w:rsidRDefault="00774E5D" w:rsidP="00774E5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06817">
              <w:rPr>
                <w:rFonts w:ascii="Arial" w:eastAsia="Times New Roman" w:hAnsi="Arial" w:cs="Arial"/>
                <w:b/>
                <w:sz w:val="20"/>
                <w:szCs w:val="20"/>
              </w:rPr>
              <w:object w:dxaOrig="225" w:dyaOrig="225" w14:anchorId="21DF8B85">
                <v:shape id="_x0000_i1125" type="#_x0000_t75" style="width:43.5pt;height:19.5pt" o:ole="">
                  <v:imagedata r:id="rId54" o:title=""/>
                </v:shape>
                <w:control r:id="rId55" w:name="CheckBox20" w:shapeid="_x0000_i1125"/>
              </w:object>
            </w:r>
            <w:r w:rsidRPr="0050681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506817">
              <w:rPr>
                <w:rFonts w:ascii="Arial" w:eastAsia="Times New Roman" w:hAnsi="Arial" w:cs="Arial"/>
                <w:b/>
                <w:sz w:val="20"/>
                <w:szCs w:val="20"/>
              </w:rPr>
              <w:object w:dxaOrig="225" w:dyaOrig="225" w14:anchorId="17F82537">
                <v:shape id="_x0000_i1127" type="#_x0000_t75" style="width:51pt;height:19.5pt" o:ole="">
                  <v:imagedata r:id="rId56" o:title=""/>
                </v:shape>
                <w:control r:id="rId57" w:name="CheckBox21" w:shapeid="_x0000_i1127"/>
              </w:object>
            </w:r>
          </w:p>
          <w:p w14:paraId="5D6E1CCE" w14:textId="77777777" w:rsidR="00774E5D" w:rsidRPr="00506817" w:rsidRDefault="00774E5D" w:rsidP="00774E5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774E5D" w:rsidRPr="00506817" w14:paraId="0F1043B0" w14:textId="77777777" w:rsidTr="00301167">
        <w:trPr>
          <w:trHeight w:val="415"/>
        </w:trPr>
        <w:tc>
          <w:tcPr>
            <w:tcW w:w="11058" w:type="dxa"/>
            <w:gridSpan w:val="15"/>
            <w:shd w:val="clear" w:color="auto" w:fill="auto"/>
            <w:vAlign w:val="center"/>
          </w:tcPr>
          <w:p w14:paraId="0424B3BE" w14:textId="77777777" w:rsidR="00774E5D" w:rsidRPr="00506817" w:rsidRDefault="00774E5D" w:rsidP="00774E5D">
            <w:pPr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>Em caso positivo, favor informar:</w:t>
            </w:r>
          </w:p>
        </w:tc>
      </w:tr>
      <w:tr w:rsidR="00774E5D" w:rsidRPr="00506817" w14:paraId="3AA7A0E4" w14:textId="77777777" w:rsidTr="00301167">
        <w:trPr>
          <w:trHeight w:val="829"/>
        </w:trPr>
        <w:tc>
          <w:tcPr>
            <w:tcW w:w="2411" w:type="dxa"/>
            <w:shd w:val="clear" w:color="auto" w:fill="auto"/>
            <w:vAlign w:val="center"/>
          </w:tcPr>
          <w:p w14:paraId="7E016B3C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Nome do Colaborador do GPA</w:t>
            </w:r>
          </w:p>
        </w:tc>
        <w:tc>
          <w:tcPr>
            <w:tcW w:w="1701" w:type="dxa"/>
            <w:gridSpan w:val="4"/>
            <w:shd w:val="clear" w:color="auto" w:fill="auto"/>
            <w:vAlign w:val="center"/>
          </w:tcPr>
          <w:p w14:paraId="177BD4C3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Cargo/</w:t>
            </w:r>
          </w:p>
          <w:p w14:paraId="049DE8FA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Função no GPA</w:t>
            </w:r>
          </w:p>
        </w:tc>
        <w:tc>
          <w:tcPr>
            <w:tcW w:w="1701" w:type="dxa"/>
            <w:gridSpan w:val="4"/>
            <w:shd w:val="clear" w:color="auto" w:fill="auto"/>
            <w:vAlign w:val="center"/>
          </w:tcPr>
          <w:p w14:paraId="38FF71C6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 xml:space="preserve">Unidade de Negócio no GPA 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ABC8030" w14:textId="7F4EBBC8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 xml:space="preserve">Nome da </w:t>
            </w:r>
            <w:r w:rsidR="004E00B6" w:rsidRPr="00506817">
              <w:rPr>
                <w:rFonts w:ascii="Arial" w:hAnsi="Arial" w:cs="Arial"/>
                <w:b/>
                <w:sz w:val="20"/>
                <w:szCs w:val="20"/>
              </w:rPr>
              <w:t>Pessoa Jurídica</w:t>
            </w:r>
          </w:p>
        </w:tc>
        <w:tc>
          <w:tcPr>
            <w:tcW w:w="1417" w:type="dxa"/>
            <w:gridSpan w:val="3"/>
            <w:shd w:val="clear" w:color="auto" w:fill="auto"/>
            <w:vAlign w:val="center"/>
          </w:tcPr>
          <w:p w14:paraId="6C8E814F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CNPJ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203A5AB" w14:textId="15F435EF" w:rsidR="004E00B6" w:rsidRPr="00506817" w:rsidRDefault="00774E5D" w:rsidP="004E00B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 xml:space="preserve">% de participação ou função do colaborador do GPA </w:t>
            </w:r>
            <w:r w:rsidR="004E00B6" w:rsidRPr="00506817">
              <w:rPr>
                <w:rFonts w:ascii="Arial" w:hAnsi="Arial" w:cs="Arial"/>
                <w:b/>
                <w:sz w:val="20"/>
                <w:szCs w:val="20"/>
              </w:rPr>
              <w:t>na Pessoa Jurídica</w:t>
            </w:r>
          </w:p>
          <w:p w14:paraId="50F74F3C" w14:textId="0A86E743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74E5D" w:rsidRPr="00506817" w14:paraId="5F2677F0" w14:textId="77777777" w:rsidTr="00301167">
        <w:trPr>
          <w:trHeight w:val="454"/>
        </w:trPr>
        <w:tc>
          <w:tcPr>
            <w:tcW w:w="2411" w:type="dxa"/>
            <w:shd w:val="clear" w:color="auto" w:fill="auto"/>
          </w:tcPr>
          <w:p w14:paraId="4BD41A7A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gridSpan w:val="4"/>
            <w:shd w:val="clear" w:color="auto" w:fill="auto"/>
          </w:tcPr>
          <w:p w14:paraId="23089762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gridSpan w:val="4"/>
            <w:shd w:val="clear" w:color="auto" w:fill="auto"/>
          </w:tcPr>
          <w:p w14:paraId="1BA45502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0A5DEF5E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gridSpan w:val="3"/>
            <w:shd w:val="clear" w:color="auto" w:fill="auto"/>
          </w:tcPr>
          <w:p w14:paraId="50B4A11F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85" w:type="dxa"/>
            <w:shd w:val="clear" w:color="auto" w:fill="auto"/>
          </w:tcPr>
          <w:p w14:paraId="3C95F00A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774E5D" w:rsidRPr="00506817" w14:paraId="0DB1BB54" w14:textId="77777777" w:rsidTr="00301167">
        <w:trPr>
          <w:trHeight w:val="454"/>
        </w:trPr>
        <w:tc>
          <w:tcPr>
            <w:tcW w:w="2411" w:type="dxa"/>
            <w:shd w:val="clear" w:color="auto" w:fill="auto"/>
          </w:tcPr>
          <w:p w14:paraId="61D416E4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gridSpan w:val="4"/>
            <w:shd w:val="clear" w:color="auto" w:fill="auto"/>
          </w:tcPr>
          <w:p w14:paraId="207F0777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gridSpan w:val="4"/>
            <w:shd w:val="clear" w:color="auto" w:fill="auto"/>
          </w:tcPr>
          <w:p w14:paraId="444E2384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04B55D24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gridSpan w:val="3"/>
            <w:shd w:val="clear" w:color="auto" w:fill="auto"/>
          </w:tcPr>
          <w:p w14:paraId="3CC2EDEB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85" w:type="dxa"/>
            <w:shd w:val="clear" w:color="auto" w:fill="auto"/>
          </w:tcPr>
          <w:p w14:paraId="1D2E20EC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774E5D" w:rsidRPr="00506817" w14:paraId="25779175" w14:textId="77777777" w:rsidTr="00301167">
        <w:trPr>
          <w:trHeight w:val="454"/>
        </w:trPr>
        <w:tc>
          <w:tcPr>
            <w:tcW w:w="2411" w:type="dxa"/>
            <w:shd w:val="clear" w:color="auto" w:fill="auto"/>
          </w:tcPr>
          <w:p w14:paraId="766C44D4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gridSpan w:val="4"/>
            <w:shd w:val="clear" w:color="auto" w:fill="auto"/>
          </w:tcPr>
          <w:p w14:paraId="32996583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gridSpan w:val="4"/>
            <w:shd w:val="clear" w:color="auto" w:fill="auto"/>
          </w:tcPr>
          <w:p w14:paraId="41D82D07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1D44489A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gridSpan w:val="3"/>
            <w:shd w:val="clear" w:color="auto" w:fill="auto"/>
          </w:tcPr>
          <w:p w14:paraId="5FA1F45D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85" w:type="dxa"/>
            <w:shd w:val="clear" w:color="auto" w:fill="auto"/>
          </w:tcPr>
          <w:p w14:paraId="63288B5E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01167" w:rsidRPr="00506817" w14:paraId="53D4C039" w14:textId="77777777" w:rsidTr="00301167">
        <w:trPr>
          <w:trHeight w:val="276"/>
        </w:trPr>
        <w:tc>
          <w:tcPr>
            <w:tcW w:w="11058" w:type="dxa"/>
            <w:gridSpan w:val="15"/>
            <w:shd w:val="clear" w:color="auto" w:fill="0070C0"/>
            <w:vAlign w:val="center"/>
          </w:tcPr>
          <w:p w14:paraId="7713F617" w14:textId="77777777" w:rsidR="00774E5D" w:rsidRPr="00506817" w:rsidRDefault="00774E5D" w:rsidP="00475983">
            <w:pPr>
              <w:pStyle w:val="PargrafodaLista"/>
              <w:numPr>
                <w:ilvl w:val="0"/>
                <w:numId w:val="1"/>
              </w:numPr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 w:rsidRPr="00506817">
              <w:rPr>
                <w:rFonts w:cs="Arial"/>
                <w:b/>
                <w:color w:val="FFFFFF" w:themeColor="background1"/>
                <w:szCs w:val="20"/>
              </w:rPr>
              <w:t>VÍNCULO EMPREGATÍCIO COM GPA</w:t>
            </w:r>
          </w:p>
        </w:tc>
      </w:tr>
      <w:tr w:rsidR="00774E5D" w:rsidRPr="00506817" w14:paraId="50B10634" w14:textId="77777777" w:rsidTr="00301167">
        <w:trPr>
          <w:trHeight w:val="696"/>
        </w:trPr>
        <w:tc>
          <w:tcPr>
            <w:tcW w:w="11058" w:type="dxa"/>
            <w:gridSpan w:val="15"/>
            <w:shd w:val="clear" w:color="auto" w:fill="auto"/>
          </w:tcPr>
          <w:p w14:paraId="4C540E25" w14:textId="77777777" w:rsidR="004E00B6" w:rsidRPr="00506817" w:rsidRDefault="004E00B6" w:rsidP="004E00B6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eastAsia="Arial" w:hAnsi="Arial" w:cs="Arial"/>
                <w:b/>
                <w:sz w:val="20"/>
                <w:szCs w:val="20"/>
              </w:rPr>
              <w:t>Os dirigentes, administradores, sócios, associados, representantes legais e/ou membros dos conselhos da Entidade são ou já foram colaboradores do GPA ou de suas Unidades de Negócios?</w:t>
            </w:r>
          </w:p>
          <w:p w14:paraId="43A393DB" w14:textId="6AFC5865" w:rsidR="00774E5D" w:rsidRPr="00506817" w:rsidRDefault="00774E5D" w:rsidP="00774E5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06817">
              <w:rPr>
                <w:rFonts w:ascii="Arial" w:eastAsia="Times New Roman" w:hAnsi="Arial" w:cs="Arial"/>
                <w:b/>
                <w:sz w:val="20"/>
                <w:szCs w:val="20"/>
              </w:rPr>
              <w:object w:dxaOrig="225" w:dyaOrig="225" w14:anchorId="25B875CA">
                <v:shape id="_x0000_i1129" type="#_x0000_t75" style="width:43.5pt;height:19.5pt" o:ole="">
                  <v:imagedata r:id="rId58" o:title=""/>
                </v:shape>
                <w:control r:id="rId59" w:name="CheckBox22" w:shapeid="_x0000_i1129"/>
              </w:object>
            </w:r>
            <w:r w:rsidRPr="0050681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506817">
              <w:rPr>
                <w:rFonts w:ascii="Arial" w:eastAsia="Times New Roman" w:hAnsi="Arial" w:cs="Arial"/>
                <w:b/>
                <w:sz w:val="20"/>
                <w:szCs w:val="20"/>
              </w:rPr>
              <w:object w:dxaOrig="225" w:dyaOrig="225" w14:anchorId="308B92D0">
                <v:shape id="_x0000_i1131" type="#_x0000_t75" style="width:51.75pt;height:19.5pt" o:ole="">
                  <v:imagedata r:id="rId60" o:title=""/>
                </v:shape>
                <w:control r:id="rId61" w:name="CheckBox23" w:shapeid="_x0000_i1131"/>
              </w:object>
            </w:r>
          </w:p>
          <w:p w14:paraId="756C2414" w14:textId="77777777" w:rsidR="00774E5D" w:rsidRPr="00506817" w:rsidRDefault="00774E5D" w:rsidP="00774E5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774E5D" w:rsidRPr="00506817" w14:paraId="0C1AF731" w14:textId="77777777" w:rsidTr="00301167">
        <w:trPr>
          <w:trHeight w:val="153"/>
        </w:trPr>
        <w:tc>
          <w:tcPr>
            <w:tcW w:w="11058" w:type="dxa"/>
            <w:gridSpan w:val="15"/>
            <w:shd w:val="clear" w:color="auto" w:fill="auto"/>
            <w:vAlign w:val="center"/>
          </w:tcPr>
          <w:p w14:paraId="3247EB4F" w14:textId="77777777" w:rsidR="00774E5D" w:rsidRPr="00506817" w:rsidRDefault="00774E5D" w:rsidP="00774E5D">
            <w:pPr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>Em caso positivo, favor informar:</w:t>
            </w:r>
          </w:p>
        </w:tc>
      </w:tr>
      <w:tr w:rsidR="00774E5D" w:rsidRPr="00506817" w14:paraId="2384FB48" w14:textId="77777777" w:rsidTr="00301167">
        <w:trPr>
          <w:trHeight w:val="298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0189BCD7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Nome</w:t>
            </w:r>
          </w:p>
        </w:tc>
        <w:tc>
          <w:tcPr>
            <w:tcW w:w="2694" w:type="dxa"/>
            <w:gridSpan w:val="7"/>
            <w:shd w:val="clear" w:color="auto" w:fill="auto"/>
            <w:vAlign w:val="center"/>
          </w:tcPr>
          <w:p w14:paraId="1C1E33C3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Cargo/Função no GPA</w:t>
            </w:r>
          </w:p>
        </w:tc>
        <w:tc>
          <w:tcPr>
            <w:tcW w:w="2400" w:type="dxa"/>
            <w:gridSpan w:val="3"/>
            <w:shd w:val="clear" w:color="auto" w:fill="auto"/>
            <w:vAlign w:val="center"/>
          </w:tcPr>
          <w:p w14:paraId="4DB48766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Unidade de Negócio</w:t>
            </w:r>
          </w:p>
        </w:tc>
        <w:tc>
          <w:tcPr>
            <w:tcW w:w="2845" w:type="dxa"/>
            <w:gridSpan w:val="3"/>
            <w:shd w:val="clear" w:color="auto" w:fill="auto"/>
            <w:vAlign w:val="center"/>
          </w:tcPr>
          <w:p w14:paraId="21BB24F1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Período - Entrada/Saída</w:t>
            </w:r>
          </w:p>
        </w:tc>
      </w:tr>
      <w:tr w:rsidR="00774E5D" w:rsidRPr="00506817" w14:paraId="47FABFB3" w14:textId="77777777" w:rsidTr="00301167">
        <w:trPr>
          <w:trHeight w:val="430"/>
        </w:trPr>
        <w:tc>
          <w:tcPr>
            <w:tcW w:w="3119" w:type="dxa"/>
            <w:gridSpan w:val="2"/>
            <w:shd w:val="clear" w:color="auto" w:fill="auto"/>
          </w:tcPr>
          <w:p w14:paraId="3FA8C8CE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694" w:type="dxa"/>
            <w:gridSpan w:val="7"/>
            <w:shd w:val="clear" w:color="auto" w:fill="auto"/>
          </w:tcPr>
          <w:p w14:paraId="492C63E6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400" w:type="dxa"/>
            <w:gridSpan w:val="3"/>
            <w:shd w:val="clear" w:color="auto" w:fill="auto"/>
          </w:tcPr>
          <w:p w14:paraId="470138F5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845" w:type="dxa"/>
            <w:gridSpan w:val="3"/>
            <w:shd w:val="clear" w:color="auto" w:fill="auto"/>
          </w:tcPr>
          <w:p w14:paraId="14F2F702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774E5D" w:rsidRPr="00506817" w14:paraId="798E6C4A" w14:textId="77777777" w:rsidTr="00301167">
        <w:trPr>
          <w:trHeight w:val="444"/>
        </w:trPr>
        <w:tc>
          <w:tcPr>
            <w:tcW w:w="3119" w:type="dxa"/>
            <w:gridSpan w:val="2"/>
            <w:shd w:val="clear" w:color="auto" w:fill="auto"/>
          </w:tcPr>
          <w:p w14:paraId="799903CD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694" w:type="dxa"/>
            <w:gridSpan w:val="7"/>
            <w:shd w:val="clear" w:color="auto" w:fill="auto"/>
          </w:tcPr>
          <w:p w14:paraId="7E33BE23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400" w:type="dxa"/>
            <w:gridSpan w:val="3"/>
            <w:shd w:val="clear" w:color="auto" w:fill="auto"/>
          </w:tcPr>
          <w:p w14:paraId="22124FDC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845" w:type="dxa"/>
            <w:gridSpan w:val="3"/>
            <w:shd w:val="clear" w:color="auto" w:fill="auto"/>
          </w:tcPr>
          <w:p w14:paraId="338E6A3D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774E5D" w:rsidRPr="00506817" w14:paraId="2E8608D1" w14:textId="77777777" w:rsidTr="00301167">
        <w:trPr>
          <w:trHeight w:val="444"/>
        </w:trPr>
        <w:tc>
          <w:tcPr>
            <w:tcW w:w="3119" w:type="dxa"/>
            <w:gridSpan w:val="2"/>
            <w:shd w:val="clear" w:color="auto" w:fill="auto"/>
          </w:tcPr>
          <w:p w14:paraId="67DD53AF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694" w:type="dxa"/>
            <w:gridSpan w:val="7"/>
            <w:shd w:val="clear" w:color="auto" w:fill="auto"/>
          </w:tcPr>
          <w:p w14:paraId="30E043B5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400" w:type="dxa"/>
            <w:gridSpan w:val="3"/>
            <w:shd w:val="clear" w:color="auto" w:fill="auto"/>
          </w:tcPr>
          <w:p w14:paraId="26923625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845" w:type="dxa"/>
            <w:gridSpan w:val="3"/>
            <w:shd w:val="clear" w:color="auto" w:fill="auto"/>
          </w:tcPr>
          <w:p w14:paraId="5233F68B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01167" w:rsidRPr="00506817" w14:paraId="776C4988" w14:textId="77777777" w:rsidTr="00301167">
        <w:trPr>
          <w:trHeight w:val="262"/>
        </w:trPr>
        <w:tc>
          <w:tcPr>
            <w:tcW w:w="11058" w:type="dxa"/>
            <w:gridSpan w:val="15"/>
            <w:shd w:val="clear" w:color="auto" w:fill="0070C0"/>
            <w:vAlign w:val="center"/>
          </w:tcPr>
          <w:p w14:paraId="670CF6FE" w14:textId="6CE7C248" w:rsidR="00774E5D" w:rsidRPr="00475983" w:rsidRDefault="00774E5D" w:rsidP="00475983">
            <w:pPr>
              <w:pStyle w:val="PargrafodaLista"/>
              <w:numPr>
                <w:ilvl w:val="0"/>
                <w:numId w:val="1"/>
              </w:numPr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 w:rsidRPr="00475983">
              <w:rPr>
                <w:rFonts w:cs="Arial"/>
                <w:b/>
                <w:color w:val="FFFFFF" w:themeColor="background1"/>
                <w:szCs w:val="20"/>
              </w:rPr>
              <w:br w:type="page"/>
            </w:r>
            <w:r w:rsidRPr="00506817">
              <w:rPr>
                <w:rFonts w:cs="Arial"/>
                <w:b/>
                <w:color w:val="FFFFFF" w:themeColor="background1"/>
                <w:szCs w:val="20"/>
              </w:rPr>
              <w:t xml:space="preserve"> INTERAÇÃO COM ÓRGÃOS PÚBLICOS</w:t>
            </w:r>
          </w:p>
        </w:tc>
      </w:tr>
      <w:tr w:rsidR="00774E5D" w:rsidRPr="00506817" w14:paraId="4E351FE4" w14:textId="77777777" w:rsidTr="00301167">
        <w:trPr>
          <w:trHeight w:val="970"/>
        </w:trPr>
        <w:tc>
          <w:tcPr>
            <w:tcW w:w="11058" w:type="dxa"/>
            <w:gridSpan w:val="15"/>
            <w:shd w:val="clear" w:color="auto" w:fill="auto"/>
            <w:vAlign w:val="center"/>
          </w:tcPr>
          <w:p w14:paraId="322C2901" w14:textId="22CE93FE" w:rsidR="004E00B6" w:rsidRPr="00506817" w:rsidRDefault="004E00B6" w:rsidP="004E00B6">
            <w:pPr>
              <w:ind w:right="146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eastAsia="Arial" w:hAnsi="Arial" w:cs="Arial"/>
                <w:b/>
                <w:sz w:val="20"/>
                <w:szCs w:val="20"/>
              </w:rPr>
              <w:t xml:space="preserve">Durante as atividades realizadas pela </w:t>
            </w:r>
            <w:r w:rsidR="00E62F57" w:rsidRPr="00506817">
              <w:rPr>
                <w:rFonts w:ascii="Arial" w:eastAsia="Arial" w:hAnsi="Arial" w:cs="Arial"/>
                <w:b/>
                <w:sz w:val="20"/>
                <w:szCs w:val="20"/>
              </w:rPr>
              <w:t xml:space="preserve">Entidade </w:t>
            </w:r>
            <w:r w:rsidRPr="00506817">
              <w:rPr>
                <w:rFonts w:ascii="Arial" w:eastAsia="Arial" w:hAnsi="Arial" w:cs="Arial"/>
                <w:b/>
                <w:sz w:val="20"/>
                <w:szCs w:val="20"/>
              </w:rPr>
              <w:t>será necessário interagir com Órgãos Públicos em nome do GPA?</w:t>
            </w:r>
          </w:p>
          <w:p w14:paraId="18F370A5" w14:textId="7C6B0885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6817">
              <w:rPr>
                <w:rFonts w:ascii="Arial" w:eastAsia="Times New Roman" w:hAnsi="Arial" w:cs="Arial"/>
                <w:b/>
                <w:sz w:val="20"/>
                <w:szCs w:val="20"/>
              </w:rPr>
              <w:object w:dxaOrig="225" w:dyaOrig="225" w14:anchorId="758BF386">
                <v:shape id="_x0000_i1133" type="#_x0000_t75" style="width:43.5pt;height:19.5pt" o:ole="">
                  <v:imagedata r:id="rId62" o:title=""/>
                </v:shape>
                <w:control r:id="rId63" w:name="CheckBox221" w:shapeid="_x0000_i1133"/>
              </w:object>
            </w:r>
            <w:r w:rsidRPr="0050681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06817">
              <w:rPr>
                <w:rFonts w:ascii="Arial" w:eastAsia="Times New Roman" w:hAnsi="Arial" w:cs="Arial"/>
                <w:b/>
                <w:sz w:val="20"/>
                <w:szCs w:val="20"/>
              </w:rPr>
              <w:object w:dxaOrig="225" w:dyaOrig="225" w14:anchorId="150A6434">
                <v:shape id="_x0000_i1135" type="#_x0000_t75" style="width:51.75pt;height:19.5pt" o:ole="">
                  <v:imagedata r:id="rId64" o:title=""/>
                </v:shape>
                <w:control r:id="rId65" w:name="CheckBox231" w:shapeid="_x0000_i1135"/>
              </w:object>
            </w:r>
          </w:p>
        </w:tc>
      </w:tr>
      <w:tr w:rsidR="00774E5D" w:rsidRPr="00506817" w14:paraId="35294B47" w14:textId="77777777" w:rsidTr="00301167">
        <w:trPr>
          <w:trHeight w:val="221"/>
        </w:trPr>
        <w:tc>
          <w:tcPr>
            <w:tcW w:w="11058" w:type="dxa"/>
            <w:gridSpan w:val="15"/>
            <w:shd w:val="clear" w:color="auto" w:fill="auto"/>
            <w:vAlign w:val="center"/>
          </w:tcPr>
          <w:p w14:paraId="67153F46" w14:textId="77777777" w:rsidR="00774E5D" w:rsidRPr="00506817" w:rsidRDefault="00774E5D" w:rsidP="00774E5D">
            <w:pPr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>Em caso positivo, favor informar:</w:t>
            </w:r>
          </w:p>
        </w:tc>
      </w:tr>
      <w:tr w:rsidR="00774E5D" w:rsidRPr="00506817" w14:paraId="2DE4E6A6" w14:textId="77777777" w:rsidTr="00301167">
        <w:trPr>
          <w:trHeight w:val="486"/>
        </w:trPr>
        <w:tc>
          <w:tcPr>
            <w:tcW w:w="3154" w:type="dxa"/>
            <w:gridSpan w:val="3"/>
            <w:shd w:val="clear" w:color="auto" w:fill="auto"/>
            <w:vAlign w:val="center"/>
          </w:tcPr>
          <w:p w14:paraId="0C39BD62" w14:textId="40347B29" w:rsidR="00774E5D" w:rsidRPr="00506817" w:rsidRDefault="00774E5D" w:rsidP="00711B2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 xml:space="preserve">Interação e o motivo </w:t>
            </w:r>
          </w:p>
        </w:tc>
        <w:tc>
          <w:tcPr>
            <w:tcW w:w="2492" w:type="dxa"/>
            <w:gridSpan w:val="5"/>
            <w:shd w:val="clear" w:color="auto" w:fill="auto"/>
            <w:vAlign w:val="center"/>
          </w:tcPr>
          <w:p w14:paraId="1E23233C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Órgão Público</w:t>
            </w:r>
          </w:p>
        </w:tc>
        <w:tc>
          <w:tcPr>
            <w:tcW w:w="3285" w:type="dxa"/>
            <w:gridSpan w:val="5"/>
            <w:shd w:val="clear" w:color="auto" w:fill="auto"/>
            <w:vAlign w:val="center"/>
          </w:tcPr>
          <w:p w14:paraId="450B64FA" w14:textId="42A8C7B8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Relacionar a(s) razão(ões) social(is) dos subcontratados</w:t>
            </w:r>
            <w:r w:rsidR="004E00B6" w:rsidRPr="00506817">
              <w:rPr>
                <w:rFonts w:ascii="Arial" w:hAnsi="Arial" w:cs="Arial"/>
                <w:b/>
                <w:sz w:val="20"/>
                <w:szCs w:val="20"/>
              </w:rPr>
              <w:t xml:space="preserve"> (Quando aplicável)</w:t>
            </w:r>
            <w:r w:rsidRPr="00506817">
              <w:rPr>
                <w:rFonts w:ascii="Arial" w:hAnsi="Arial" w:cs="Arial"/>
                <w:b/>
                <w:sz w:val="20"/>
                <w:szCs w:val="20"/>
              </w:rPr>
              <w:t>, caso haja necessidade da interação destes com Órgãos Públicos</w:t>
            </w:r>
          </w:p>
        </w:tc>
        <w:tc>
          <w:tcPr>
            <w:tcW w:w="2127" w:type="dxa"/>
            <w:gridSpan w:val="2"/>
            <w:shd w:val="clear" w:color="auto" w:fill="auto"/>
            <w:vAlign w:val="center"/>
          </w:tcPr>
          <w:p w14:paraId="612D9CCA" w14:textId="5B4DE57D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CNPJ dos subcontratado</w:t>
            </w:r>
            <w:r w:rsidR="004E00B6" w:rsidRPr="00506817">
              <w:rPr>
                <w:rFonts w:ascii="Arial" w:hAnsi="Arial" w:cs="Arial"/>
                <w:b/>
                <w:sz w:val="20"/>
                <w:szCs w:val="20"/>
              </w:rPr>
              <w:t>s (</w:t>
            </w:r>
            <w:r w:rsidRPr="00506817">
              <w:rPr>
                <w:rFonts w:ascii="Arial" w:hAnsi="Arial" w:cs="Arial"/>
                <w:b/>
                <w:sz w:val="20"/>
                <w:szCs w:val="20"/>
              </w:rPr>
              <w:t>se aplicável)</w:t>
            </w:r>
          </w:p>
        </w:tc>
      </w:tr>
      <w:tr w:rsidR="00774E5D" w:rsidRPr="00506817" w14:paraId="7B5B9C87" w14:textId="77777777" w:rsidTr="00301167">
        <w:trPr>
          <w:trHeight w:val="388"/>
        </w:trPr>
        <w:tc>
          <w:tcPr>
            <w:tcW w:w="3154" w:type="dxa"/>
            <w:gridSpan w:val="3"/>
            <w:shd w:val="clear" w:color="auto" w:fill="auto"/>
          </w:tcPr>
          <w:p w14:paraId="41712C0C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492" w:type="dxa"/>
            <w:gridSpan w:val="5"/>
            <w:shd w:val="clear" w:color="auto" w:fill="auto"/>
          </w:tcPr>
          <w:p w14:paraId="2DB3959D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285" w:type="dxa"/>
            <w:gridSpan w:val="5"/>
            <w:shd w:val="clear" w:color="auto" w:fill="auto"/>
          </w:tcPr>
          <w:p w14:paraId="5D7F65ED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7B761048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774E5D" w:rsidRPr="00506817" w14:paraId="53EF50AA" w14:textId="77777777" w:rsidTr="00301167">
        <w:trPr>
          <w:trHeight w:val="472"/>
        </w:trPr>
        <w:tc>
          <w:tcPr>
            <w:tcW w:w="3154" w:type="dxa"/>
            <w:gridSpan w:val="3"/>
            <w:shd w:val="clear" w:color="auto" w:fill="auto"/>
          </w:tcPr>
          <w:p w14:paraId="0490E959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492" w:type="dxa"/>
            <w:gridSpan w:val="5"/>
            <w:shd w:val="clear" w:color="auto" w:fill="auto"/>
          </w:tcPr>
          <w:p w14:paraId="4654AA03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285" w:type="dxa"/>
            <w:gridSpan w:val="5"/>
            <w:shd w:val="clear" w:color="auto" w:fill="auto"/>
          </w:tcPr>
          <w:p w14:paraId="390B1526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79372765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774E5D" w:rsidRPr="00506817" w14:paraId="5C8BC96B" w14:textId="77777777" w:rsidTr="00301167">
        <w:trPr>
          <w:trHeight w:val="472"/>
        </w:trPr>
        <w:tc>
          <w:tcPr>
            <w:tcW w:w="3154" w:type="dxa"/>
            <w:gridSpan w:val="3"/>
            <w:shd w:val="clear" w:color="auto" w:fill="auto"/>
          </w:tcPr>
          <w:p w14:paraId="1EF67715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492" w:type="dxa"/>
            <w:gridSpan w:val="5"/>
            <w:shd w:val="clear" w:color="auto" w:fill="auto"/>
          </w:tcPr>
          <w:p w14:paraId="704314A0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285" w:type="dxa"/>
            <w:gridSpan w:val="5"/>
            <w:shd w:val="clear" w:color="auto" w:fill="auto"/>
          </w:tcPr>
          <w:p w14:paraId="587B4093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0B692A63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01167" w:rsidRPr="00506817" w14:paraId="11AB8A8D" w14:textId="77777777" w:rsidTr="00301167">
        <w:trPr>
          <w:trHeight w:val="298"/>
        </w:trPr>
        <w:tc>
          <w:tcPr>
            <w:tcW w:w="11058" w:type="dxa"/>
            <w:gridSpan w:val="15"/>
            <w:shd w:val="clear" w:color="auto" w:fill="0070C0"/>
            <w:vAlign w:val="center"/>
          </w:tcPr>
          <w:p w14:paraId="79BAE336" w14:textId="6960557E" w:rsidR="00774E5D" w:rsidRPr="00506817" w:rsidRDefault="00E42E36" w:rsidP="00475983">
            <w:pPr>
              <w:pStyle w:val="PargrafodaLista"/>
              <w:numPr>
                <w:ilvl w:val="0"/>
                <w:numId w:val="1"/>
              </w:numPr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 w:rsidRPr="00506817">
              <w:rPr>
                <w:rFonts w:cs="Arial"/>
                <w:b/>
                <w:color w:val="FFFFFF" w:themeColor="background1"/>
                <w:szCs w:val="20"/>
              </w:rPr>
              <w:t>a</w:t>
            </w:r>
            <w:r w:rsidR="004E00B6" w:rsidRPr="00506817">
              <w:rPr>
                <w:rFonts w:cs="Arial"/>
                <w:b/>
                <w:color w:val="FFFFFF" w:themeColor="background1"/>
                <w:szCs w:val="20"/>
              </w:rPr>
              <w:t>.</w:t>
            </w:r>
            <w:r w:rsidR="00774E5D" w:rsidRPr="00506817">
              <w:rPr>
                <w:rFonts w:cs="Arial"/>
                <w:b/>
                <w:color w:val="FFFFFF" w:themeColor="background1"/>
                <w:szCs w:val="20"/>
              </w:rPr>
              <w:t xml:space="preserve"> FUNCIONÁRIOS PUBLICOS</w:t>
            </w:r>
          </w:p>
        </w:tc>
      </w:tr>
      <w:tr w:rsidR="00774E5D" w:rsidRPr="00506817" w14:paraId="13E8D256" w14:textId="77777777" w:rsidTr="00301167">
        <w:trPr>
          <w:trHeight w:val="677"/>
        </w:trPr>
        <w:tc>
          <w:tcPr>
            <w:tcW w:w="11058" w:type="dxa"/>
            <w:gridSpan w:val="15"/>
            <w:shd w:val="clear" w:color="auto" w:fill="auto"/>
            <w:vAlign w:val="center"/>
          </w:tcPr>
          <w:p w14:paraId="7CEF077B" w14:textId="14D4BC14" w:rsidR="00774E5D" w:rsidRPr="00506817" w:rsidRDefault="004E00B6" w:rsidP="00774E5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eastAsia="Arial" w:hAnsi="Arial" w:cs="Arial"/>
                <w:b/>
                <w:sz w:val="20"/>
                <w:szCs w:val="20"/>
              </w:rPr>
              <w:t xml:space="preserve">Os dirigentes, administradores, sócios, associados, representantes legais e/ou membros dos conselhos da Entidade </w:t>
            </w:r>
            <w:r w:rsidR="00774E5D" w:rsidRPr="00506817">
              <w:rPr>
                <w:rFonts w:ascii="Arial" w:hAnsi="Arial" w:cs="Arial"/>
                <w:b/>
                <w:sz w:val="20"/>
                <w:szCs w:val="20"/>
              </w:rPr>
              <w:t xml:space="preserve">são ou já foram funcionários públicos, membros de partidos políticos, candidatos a cargo público, ou que </w:t>
            </w:r>
            <w:r w:rsidR="00711B25" w:rsidRPr="00506817">
              <w:rPr>
                <w:rFonts w:ascii="Arial" w:hAnsi="Arial" w:cs="Arial"/>
                <w:b/>
                <w:sz w:val="20"/>
                <w:szCs w:val="20"/>
              </w:rPr>
              <w:t>atue/atuou</w:t>
            </w:r>
            <w:r w:rsidR="00774E5D" w:rsidRPr="00506817">
              <w:rPr>
                <w:rFonts w:ascii="Arial" w:hAnsi="Arial" w:cs="Arial"/>
                <w:b/>
                <w:sz w:val="20"/>
                <w:szCs w:val="20"/>
              </w:rPr>
              <w:t xml:space="preserve"> em cargo de natureza pública ou em nome de um Órgão Público?</w:t>
            </w:r>
          </w:p>
          <w:p w14:paraId="78FEE5BA" w14:textId="10FF591F" w:rsidR="00774E5D" w:rsidRPr="00506817" w:rsidRDefault="00774E5D" w:rsidP="00774E5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06817">
              <w:rPr>
                <w:rFonts w:ascii="Arial" w:eastAsia="Times New Roman" w:hAnsi="Arial" w:cs="Arial"/>
                <w:b/>
                <w:sz w:val="20"/>
                <w:szCs w:val="20"/>
              </w:rPr>
              <w:object w:dxaOrig="225" w:dyaOrig="225" w14:anchorId="4AB2D091">
                <v:shape id="_x0000_i1137" type="#_x0000_t75" style="width:53.25pt;height:19.5pt" o:ole="">
                  <v:imagedata r:id="rId66" o:title=""/>
                </v:shape>
                <w:control r:id="rId67" w:name="CheckBox24" w:shapeid="_x0000_i1137"/>
              </w:object>
            </w:r>
            <w:r w:rsidRPr="0050681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506817">
              <w:rPr>
                <w:rFonts w:ascii="Arial" w:eastAsia="Times New Roman" w:hAnsi="Arial" w:cs="Arial"/>
                <w:b/>
                <w:sz w:val="20"/>
                <w:szCs w:val="20"/>
              </w:rPr>
              <w:object w:dxaOrig="225" w:dyaOrig="225" w14:anchorId="48F834ED">
                <v:shape id="_x0000_i1139" type="#_x0000_t75" style="width:51pt;height:19.5pt" o:ole="">
                  <v:imagedata r:id="rId68" o:title=""/>
                </v:shape>
                <w:control r:id="rId69" w:name="CheckBox25" w:shapeid="_x0000_i1139"/>
              </w:object>
            </w:r>
          </w:p>
          <w:p w14:paraId="65C00E13" w14:textId="77777777" w:rsidR="00774E5D" w:rsidRPr="00506817" w:rsidRDefault="00774E5D" w:rsidP="00774E5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774E5D" w:rsidRPr="00506817" w14:paraId="72C5620E" w14:textId="77777777" w:rsidTr="00301167">
        <w:trPr>
          <w:trHeight w:val="265"/>
        </w:trPr>
        <w:tc>
          <w:tcPr>
            <w:tcW w:w="11058" w:type="dxa"/>
            <w:gridSpan w:val="15"/>
            <w:shd w:val="clear" w:color="auto" w:fill="auto"/>
            <w:vAlign w:val="center"/>
          </w:tcPr>
          <w:p w14:paraId="65D9E224" w14:textId="77777777" w:rsidR="00774E5D" w:rsidRPr="00506817" w:rsidRDefault="00774E5D" w:rsidP="00774E5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lastRenderedPageBreak/>
              <w:t>Em caso positivo, favor informar:</w:t>
            </w:r>
          </w:p>
        </w:tc>
      </w:tr>
      <w:tr w:rsidR="00774E5D" w:rsidRPr="00506817" w14:paraId="26D1BD27" w14:textId="77777777" w:rsidTr="00301167">
        <w:trPr>
          <w:trHeight w:val="360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194FB145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Nome</w:t>
            </w:r>
          </w:p>
        </w:tc>
        <w:tc>
          <w:tcPr>
            <w:tcW w:w="2410" w:type="dxa"/>
            <w:gridSpan w:val="5"/>
            <w:shd w:val="clear" w:color="auto" w:fill="auto"/>
            <w:vAlign w:val="center"/>
          </w:tcPr>
          <w:p w14:paraId="2150530C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Cargo/Função</w:t>
            </w:r>
          </w:p>
        </w:tc>
        <w:tc>
          <w:tcPr>
            <w:tcW w:w="3402" w:type="dxa"/>
            <w:gridSpan w:val="6"/>
            <w:shd w:val="clear" w:color="auto" w:fill="auto"/>
            <w:vAlign w:val="center"/>
          </w:tcPr>
          <w:p w14:paraId="218EC8EE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Período - Entrada/Saída</w:t>
            </w:r>
          </w:p>
        </w:tc>
        <w:tc>
          <w:tcPr>
            <w:tcW w:w="2127" w:type="dxa"/>
            <w:gridSpan w:val="2"/>
            <w:shd w:val="clear" w:color="auto" w:fill="auto"/>
            <w:vAlign w:val="center"/>
          </w:tcPr>
          <w:p w14:paraId="7DBF1691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Órgão</w:t>
            </w:r>
          </w:p>
        </w:tc>
      </w:tr>
      <w:tr w:rsidR="00774E5D" w:rsidRPr="00506817" w14:paraId="39FC3EF9" w14:textId="77777777" w:rsidTr="00301167">
        <w:trPr>
          <w:trHeight w:val="458"/>
        </w:trPr>
        <w:tc>
          <w:tcPr>
            <w:tcW w:w="3119" w:type="dxa"/>
            <w:gridSpan w:val="2"/>
            <w:shd w:val="clear" w:color="auto" w:fill="auto"/>
          </w:tcPr>
          <w:p w14:paraId="57523A0A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410" w:type="dxa"/>
            <w:gridSpan w:val="5"/>
            <w:shd w:val="clear" w:color="auto" w:fill="auto"/>
          </w:tcPr>
          <w:p w14:paraId="0889664E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402" w:type="dxa"/>
            <w:gridSpan w:val="6"/>
            <w:shd w:val="clear" w:color="auto" w:fill="auto"/>
          </w:tcPr>
          <w:p w14:paraId="1A267B8E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515EB96C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774E5D" w:rsidRPr="00506817" w14:paraId="322C8379" w14:textId="77777777" w:rsidTr="00301167">
        <w:trPr>
          <w:trHeight w:val="416"/>
        </w:trPr>
        <w:tc>
          <w:tcPr>
            <w:tcW w:w="3119" w:type="dxa"/>
            <w:gridSpan w:val="2"/>
            <w:shd w:val="clear" w:color="auto" w:fill="auto"/>
          </w:tcPr>
          <w:p w14:paraId="1D08AF06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410" w:type="dxa"/>
            <w:gridSpan w:val="5"/>
            <w:shd w:val="clear" w:color="auto" w:fill="auto"/>
          </w:tcPr>
          <w:p w14:paraId="712F477A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402" w:type="dxa"/>
            <w:gridSpan w:val="6"/>
            <w:shd w:val="clear" w:color="auto" w:fill="auto"/>
          </w:tcPr>
          <w:p w14:paraId="3DD60C68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57A6B9A3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774E5D" w:rsidRPr="00506817" w14:paraId="5AB4F5B4" w14:textId="77777777" w:rsidTr="00301167">
        <w:trPr>
          <w:trHeight w:val="416"/>
        </w:trPr>
        <w:tc>
          <w:tcPr>
            <w:tcW w:w="3119" w:type="dxa"/>
            <w:gridSpan w:val="2"/>
            <w:shd w:val="clear" w:color="auto" w:fill="auto"/>
          </w:tcPr>
          <w:p w14:paraId="70BC89F4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410" w:type="dxa"/>
            <w:gridSpan w:val="5"/>
            <w:shd w:val="clear" w:color="auto" w:fill="auto"/>
          </w:tcPr>
          <w:p w14:paraId="0C053D0C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402" w:type="dxa"/>
            <w:gridSpan w:val="6"/>
            <w:shd w:val="clear" w:color="auto" w:fill="auto"/>
          </w:tcPr>
          <w:p w14:paraId="40039BF3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658281A8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01167" w:rsidRPr="00506817" w14:paraId="7DEE8BF0" w14:textId="77777777" w:rsidTr="00301167">
        <w:trPr>
          <w:trHeight w:val="298"/>
        </w:trPr>
        <w:tc>
          <w:tcPr>
            <w:tcW w:w="11058" w:type="dxa"/>
            <w:gridSpan w:val="15"/>
            <w:shd w:val="clear" w:color="auto" w:fill="0070C0"/>
            <w:vAlign w:val="center"/>
          </w:tcPr>
          <w:p w14:paraId="6B42D4E7" w14:textId="100F8396" w:rsidR="00774E5D" w:rsidRPr="00B0154B" w:rsidRDefault="00774E5D" w:rsidP="00B0154B">
            <w:pPr>
              <w:pStyle w:val="PargrafodaLista"/>
              <w:numPr>
                <w:ilvl w:val="0"/>
                <w:numId w:val="12"/>
              </w:numPr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 w:rsidRPr="00B0154B">
              <w:rPr>
                <w:rFonts w:cs="Arial"/>
                <w:color w:val="FFFFFF" w:themeColor="background1"/>
                <w:szCs w:val="20"/>
              </w:rPr>
              <w:br w:type="page"/>
            </w:r>
            <w:r w:rsidR="00B0154B" w:rsidRPr="00B0154B">
              <w:rPr>
                <w:rFonts w:cs="Arial"/>
                <w:b/>
                <w:color w:val="FFFFFF" w:themeColor="background1"/>
                <w:szCs w:val="20"/>
              </w:rPr>
              <w:t>b.</w:t>
            </w:r>
            <w:r w:rsidR="00B0154B">
              <w:rPr>
                <w:rFonts w:cs="Arial"/>
                <w:color w:val="FFFFFF" w:themeColor="background1"/>
                <w:szCs w:val="20"/>
              </w:rPr>
              <w:t xml:space="preserve"> </w:t>
            </w:r>
            <w:r w:rsidRPr="00B0154B">
              <w:rPr>
                <w:rFonts w:cs="Arial"/>
                <w:b/>
                <w:color w:val="FFFFFF" w:themeColor="background1"/>
                <w:szCs w:val="20"/>
              </w:rPr>
              <w:t>FUNCIONÁRIOS PUBLICOS - PESSOAS PRÓXIMAS</w:t>
            </w:r>
          </w:p>
        </w:tc>
      </w:tr>
      <w:tr w:rsidR="00774E5D" w:rsidRPr="00506817" w14:paraId="6C182BF2" w14:textId="77777777" w:rsidTr="00301167">
        <w:trPr>
          <w:trHeight w:val="710"/>
        </w:trPr>
        <w:tc>
          <w:tcPr>
            <w:tcW w:w="11058" w:type="dxa"/>
            <w:gridSpan w:val="15"/>
            <w:shd w:val="clear" w:color="auto" w:fill="auto"/>
            <w:vAlign w:val="center"/>
          </w:tcPr>
          <w:p w14:paraId="3B3B97BC" w14:textId="559FB422" w:rsidR="004E00B6" w:rsidRPr="00506817" w:rsidRDefault="004E00B6" w:rsidP="004E00B6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eastAsia="Arial" w:hAnsi="Arial" w:cs="Arial"/>
                <w:b/>
                <w:sz w:val="20"/>
                <w:szCs w:val="20"/>
              </w:rPr>
              <w:t>Parentes dos dirigentes, administradores, sócios, associados, representantes legais e/ou membros dos conselhos da Entidade</w:t>
            </w:r>
            <w:r w:rsidRPr="00506817" w:rsidDel="00D85389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506817">
              <w:rPr>
                <w:rFonts w:ascii="Arial" w:eastAsia="Arial" w:hAnsi="Arial" w:cs="Arial"/>
                <w:b/>
                <w:sz w:val="20"/>
                <w:szCs w:val="20"/>
              </w:rPr>
              <w:t xml:space="preserve">são ou já foram funcionários públicos, membros de partidos políticos, candidatos a cargo público, ou </w:t>
            </w:r>
            <w:r w:rsidR="00711B25" w:rsidRPr="00506817">
              <w:rPr>
                <w:rFonts w:ascii="Arial" w:hAnsi="Arial" w:cs="Arial"/>
                <w:b/>
                <w:sz w:val="20"/>
                <w:szCs w:val="20"/>
              </w:rPr>
              <w:t xml:space="preserve">atue/atuou </w:t>
            </w:r>
            <w:r w:rsidRPr="00506817">
              <w:rPr>
                <w:rFonts w:ascii="Arial" w:eastAsia="Arial" w:hAnsi="Arial" w:cs="Arial"/>
                <w:b/>
                <w:sz w:val="20"/>
                <w:szCs w:val="20"/>
              </w:rPr>
              <w:t>em cargo de natureza pública ou em nome de um Órgão Público?</w:t>
            </w:r>
          </w:p>
          <w:p w14:paraId="729C2A85" w14:textId="65DDA417" w:rsidR="00774E5D" w:rsidRPr="00506817" w:rsidRDefault="00774E5D" w:rsidP="00774E5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06817">
              <w:rPr>
                <w:rFonts w:ascii="Arial" w:eastAsia="Times New Roman" w:hAnsi="Arial" w:cs="Arial"/>
                <w:b/>
                <w:sz w:val="20"/>
                <w:szCs w:val="20"/>
              </w:rPr>
              <w:object w:dxaOrig="225" w:dyaOrig="225" w14:anchorId="7513314D">
                <v:shape id="_x0000_i1141" type="#_x0000_t75" style="width:53.25pt;height:19.5pt" o:ole="">
                  <v:imagedata r:id="rId70" o:title=""/>
                </v:shape>
                <w:control r:id="rId71" w:name="CheckBox241" w:shapeid="_x0000_i1141"/>
              </w:object>
            </w:r>
            <w:r w:rsidRPr="0050681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06817">
              <w:rPr>
                <w:rFonts w:ascii="Arial" w:eastAsia="Times New Roman" w:hAnsi="Arial" w:cs="Arial"/>
                <w:b/>
                <w:sz w:val="20"/>
                <w:szCs w:val="20"/>
              </w:rPr>
              <w:object w:dxaOrig="225" w:dyaOrig="225" w14:anchorId="7C574291">
                <v:shape id="_x0000_i1143" type="#_x0000_t75" style="width:51pt;height:19.5pt" o:ole="">
                  <v:imagedata r:id="rId72" o:title=""/>
                </v:shape>
                <w:control r:id="rId73" w:name="CheckBox251" w:shapeid="_x0000_i1143"/>
              </w:object>
            </w:r>
          </w:p>
        </w:tc>
      </w:tr>
      <w:tr w:rsidR="00774E5D" w:rsidRPr="00506817" w14:paraId="161E5ACA" w14:textId="77777777" w:rsidTr="00301167">
        <w:trPr>
          <w:trHeight w:val="276"/>
        </w:trPr>
        <w:tc>
          <w:tcPr>
            <w:tcW w:w="11058" w:type="dxa"/>
            <w:gridSpan w:val="15"/>
            <w:shd w:val="clear" w:color="auto" w:fill="auto"/>
            <w:vAlign w:val="center"/>
          </w:tcPr>
          <w:p w14:paraId="765AD806" w14:textId="465543B4" w:rsidR="00774E5D" w:rsidRPr="00506817" w:rsidRDefault="00774E5D" w:rsidP="00774E5D">
            <w:pPr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 xml:space="preserve">Em caso positivo, favor </w:t>
            </w:r>
            <w:r w:rsidR="004E00B6" w:rsidRPr="00506817">
              <w:rPr>
                <w:rFonts w:ascii="Arial" w:hAnsi="Arial" w:cs="Arial"/>
                <w:sz w:val="20"/>
                <w:szCs w:val="20"/>
              </w:rPr>
              <w:t>informar:</w:t>
            </w:r>
          </w:p>
        </w:tc>
      </w:tr>
      <w:tr w:rsidR="00774E5D" w:rsidRPr="00506817" w14:paraId="20D99998" w14:textId="77777777" w:rsidTr="00301167">
        <w:trPr>
          <w:trHeight w:val="298"/>
        </w:trPr>
        <w:tc>
          <w:tcPr>
            <w:tcW w:w="3170" w:type="dxa"/>
            <w:gridSpan w:val="4"/>
            <w:shd w:val="clear" w:color="auto" w:fill="auto"/>
            <w:vAlign w:val="center"/>
          </w:tcPr>
          <w:p w14:paraId="258DAD8F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Nome da pessoa próxima</w:t>
            </w:r>
          </w:p>
        </w:tc>
        <w:tc>
          <w:tcPr>
            <w:tcW w:w="1821" w:type="dxa"/>
            <w:gridSpan w:val="2"/>
            <w:shd w:val="clear" w:color="auto" w:fill="auto"/>
            <w:vAlign w:val="center"/>
          </w:tcPr>
          <w:p w14:paraId="474806F0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Cargo/Função no Órgão Público</w:t>
            </w:r>
          </w:p>
        </w:tc>
        <w:tc>
          <w:tcPr>
            <w:tcW w:w="1984" w:type="dxa"/>
            <w:gridSpan w:val="4"/>
            <w:shd w:val="clear" w:color="auto" w:fill="auto"/>
            <w:vAlign w:val="center"/>
          </w:tcPr>
          <w:p w14:paraId="313F03AC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>Órgão Público e o Período - Entrada/Saída do parente</w:t>
            </w:r>
          </w:p>
        </w:tc>
        <w:tc>
          <w:tcPr>
            <w:tcW w:w="4083" w:type="dxa"/>
            <w:gridSpan w:val="5"/>
            <w:shd w:val="clear" w:color="auto" w:fill="auto"/>
            <w:vAlign w:val="center"/>
          </w:tcPr>
          <w:p w14:paraId="597CB932" w14:textId="769CBD06" w:rsidR="00774E5D" w:rsidRPr="00506817" w:rsidRDefault="00774E5D" w:rsidP="00774E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6817">
              <w:rPr>
                <w:rFonts w:ascii="Arial" w:hAnsi="Arial" w:cs="Arial"/>
                <w:b/>
                <w:sz w:val="20"/>
                <w:szCs w:val="20"/>
              </w:rPr>
              <w:t xml:space="preserve">Grau de parentesco com a pessoa próxima / nome da pessoa da </w:t>
            </w:r>
            <w:r w:rsidR="004E00B6" w:rsidRPr="00506817">
              <w:rPr>
                <w:rFonts w:ascii="Arial" w:hAnsi="Arial" w:cs="Arial"/>
                <w:b/>
                <w:sz w:val="20"/>
                <w:szCs w:val="20"/>
              </w:rPr>
              <w:t>Entidade</w:t>
            </w:r>
            <w:r w:rsidRPr="00506817">
              <w:rPr>
                <w:rFonts w:ascii="Arial" w:hAnsi="Arial" w:cs="Arial"/>
                <w:b/>
                <w:sz w:val="20"/>
                <w:szCs w:val="20"/>
              </w:rPr>
              <w:t xml:space="preserve"> e seu cargo ou função exercida</w:t>
            </w:r>
          </w:p>
        </w:tc>
      </w:tr>
      <w:tr w:rsidR="00774E5D" w:rsidRPr="00506817" w14:paraId="76C5B74A" w14:textId="77777777" w:rsidTr="00301167">
        <w:trPr>
          <w:trHeight w:val="298"/>
        </w:trPr>
        <w:tc>
          <w:tcPr>
            <w:tcW w:w="3170" w:type="dxa"/>
            <w:gridSpan w:val="4"/>
            <w:shd w:val="clear" w:color="auto" w:fill="auto"/>
          </w:tcPr>
          <w:p w14:paraId="56E61B4F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54B27D4A" w14:textId="77777777" w:rsidR="00774E5D" w:rsidRPr="00506817" w:rsidRDefault="00774E5D" w:rsidP="00774E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1" w:type="dxa"/>
            <w:gridSpan w:val="2"/>
            <w:shd w:val="clear" w:color="auto" w:fill="auto"/>
          </w:tcPr>
          <w:p w14:paraId="5E7D66AF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gridSpan w:val="4"/>
            <w:shd w:val="clear" w:color="auto" w:fill="auto"/>
          </w:tcPr>
          <w:p w14:paraId="0BD92982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083" w:type="dxa"/>
            <w:gridSpan w:val="5"/>
            <w:shd w:val="clear" w:color="auto" w:fill="auto"/>
          </w:tcPr>
          <w:p w14:paraId="251A2337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774E5D" w:rsidRPr="00506817" w14:paraId="2DAC94DF" w14:textId="77777777" w:rsidTr="00301167">
        <w:trPr>
          <w:trHeight w:val="298"/>
        </w:trPr>
        <w:tc>
          <w:tcPr>
            <w:tcW w:w="3170" w:type="dxa"/>
            <w:gridSpan w:val="4"/>
            <w:shd w:val="clear" w:color="auto" w:fill="auto"/>
          </w:tcPr>
          <w:p w14:paraId="1A158892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821" w:type="dxa"/>
            <w:gridSpan w:val="2"/>
            <w:shd w:val="clear" w:color="auto" w:fill="auto"/>
          </w:tcPr>
          <w:p w14:paraId="47251817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gridSpan w:val="4"/>
            <w:shd w:val="clear" w:color="auto" w:fill="auto"/>
          </w:tcPr>
          <w:p w14:paraId="7519F608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083" w:type="dxa"/>
            <w:gridSpan w:val="5"/>
            <w:shd w:val="clear" w:color="auto" w:fill="auto"/>
          </w:tcPr>
          <w:p w14:paraId="00007C48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774E5D" w:rsidRPr="00506817" w14:paraId="540B3155" w14:textId="77777777" w:rsidTr="00301167">
        <w:trPr>
          <w:trHeight w:val="298"/>
        </w:trPr>
        <w:tc>
          <w:tcPr>
            <w:tcW w:w="3170" w:type="dxa"/>
            <w:gridSpan w:val="4"/>
            <w:shd w:val="clear" w:color="auto" w:fill="auto"/>
          </w:tcPr>
          <w:p w14:paraId="50D80A20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821" w:type="dxa"/>
            <w:gridSpan w:val="2"/>
            <w:shd w:val="clear" w:color="auto" w:fill="auto"/>
          </w:tcPr>
          <w:p w14:paraId="0B095075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gridSpan w:val="4"/>
            <w:shd w:val="clear" w:color="auto" w:fill="auto"/>
          </w:tcPr>
          <w:p w14:paraId="7F606261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083" w:type="dxa"/>
            <w:gridSpan w:val="5"/>
            <w:shd w:val="clear" w:color="auto" w:fill="auto"/>
          </w:tcPr>
          <w:p w14:paraId="2FAB2730" w14:textId="77777777" w:rsidR="00774E5D" w:rsidRPr="00506817" w:rsidRDefault="00774E5D" w:rsidP="00774E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01167" w:rsidRPr="00506817" w14:paraId="0D8648D7" w14:textId="77777777" w:rsidTr="00301167">
        <w:trPr>
          <w:trHeight w:val="304"/>
        </w:trPr>
        <w:tc>
          <w:tcPr>
            <w:tcW w:w="11058" w:type="dxa"/>
            <w:gridSpan w:val="15"/>
            <w:shd w:val="clear" w:color="auto" w:fill="0070C0"/>
            <w:vAlign w:val="center"/>
          </w:tcPr>
          <w:p w14:paraId="4C705C00" w14:textId="777996D7" w:rsidR="00774E5D" w:rsidRPr="00506817" w:rsidRDefault="004E00B6" w:rsidP="00A91AF6">
            <w:pPr>
              <w:pStyle w:val="PargrafodaLista"/>
              <w:numPr>
                <w:ilvl w:val="0"/>
                <w:numId w:val="1"/>
              </w:numPr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 w:rsidRPr="00506817">
              <w:rPr>
                <w:rFonts w:cs="Arial"/>
                <w:b/>
                <w:color w:val="FFFFFF" w:themeColor="background1"/>
                <w:szCs w:val="20"/>
              </w:rPr>
              <w:t xml:space="preserve">TERMO DE RESPONSABILIDADE - </w:t>
            </w:r>
            <w:r w:rsidR="00774E5D" w:rsidRPr="00506817">
              <w:rPr>
                <w:rFonts w:cs="Arial"/>
                <w:b/>
                <w:color w:val="FFFFFF" w:themeColor="background1"/>
                <w:szCs w:val="20"/>
              </w:rPr>
              <w:t>CONDIÇÕES GERAIS PARA DOAÇÕES</w:t>
            </w:r>
            <w:r w:rsidRPr="00506817">
              <w:rPr>
                <w:rFonts w:cs="Arial"/>
                <w:b/>
                <w:color w:val="FFFFFF" w:themeColor="background1"/>
                <w:szCs w:val="20"/>
              </w:rPr>
              <w:t>, PATROCINIOS</w:t>
            </w:r>
            <w:r w:rsidR="00774E5D" w:rsidRPr="00506817">
              <w:rPr>
                <w:rFonts w:cs="Arial"/>
                <w:b/>
                <w:color w:val="FFFFFF" w:themeColor="background1"/>
                <w:szCs w:val="20"/>
              </w:rPr>
              <w:t xml:space="preserve"> </w:t>
            </w:r>
            <w:r w:rsidRPr="00506817">
              <w:rPr>
                <w:rFonts w:cs="Arial"/>
                <w:b/>
                <w:color w:val="FFFFFF" w:themeColor="background1"/>
                <w:szCs w:val="20"/>
              </w:rPr>
              <w:t xml:space="preserve">E </w:t>
            </w:r>
            <w:r w:rsidR="00774E5D" w:rsidRPr="00506817">
              <w:rPr>
                <w:rFonts w:cs="Arial"/>
                <w:b/>
                <w:color w:val="FFFFFF" w:themeColor="background1"/>
                <w:szCs w:val="20"/>
              </w:rPr>
              <w:t>PARCERIAS</w:t>
            </w:r>
          </w:p>
        </w:tc>
      </w:tr>
      <w:tr w:rsidR="00774E5D" w:rsidRPr="00506817" w14:paraId="5812A9B3" w14:textId="77777777" w:rsidTr="00301167">
        <w:trPr>
          <w:trHeight w:val="3288"/>
        </w:trPr>
        <w:tc>
          <w:tcPr>
            <w:tcW w:w="11058" w:type="dxa"/>
            <w:gridSpan w:val="15"/>
            <w:shd w:val="clear" w:color="auto" w:fill="auto"/>
          </w:tcPr>
          <w:p w14:paraId="75AFB3A3" w14:textId="77777777" w:rsidR="008C4F2B" w:rsidRPr="00506817" w:rsidRDefault="008C4F2B" w:rsidP="00506817">
            <w:pP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708B7324" w14:textId="77777777" w:rsidR="008C4F2B" w:rsidRPr="00506817" w:rsidRDefault="008C4F2B" w:rsidP="00506817">
            <w:pPr>
              <w:spacing w:line="276" w:lineRule="auto"/>
              <w:ind w:left="39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>Por este Termo de Responsabilidade e de Condições Gerais para Doações, Patrocínios e Parcerias, perante a Companhia Brasileira de Distribuição (doravante “</w:t>
            </w:r>
            <w:r w:rsidRPr="00506817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GPA</w:t>
            </w: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>”) e o Instituto GPA de Desenvolvimento Humano (doravante “</w:t>
            </w:r>
            <w:r w:rsidRPr="00506817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Instituto GPA</w:t>
            </w: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>”), para todos os fins de direito:</w:t>
            </w:r>
          </w:p>
          <w:p w14:paraId="30CD20E5" w14:textId="77777777" w:rsidR="008C4F2B" w:rsidRPr="00506817" w:rsidRDefault="008C4F2B" w:rsidP="00506817">
            <w:pPr>
              <w:spacing w:line="276" w:lineRule="auto"/>
              <w:ind w:left="39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4873AB8F" w14:textId="77777777" w:rsidR="008C4F2B" w:rsidRPr="00506817" w:rsidRDefault="008C4F2B" w:rsidP="00506817">
            <w:pPr>
              <w:numPr>
                <w:ilvl w:val="0"/>
                <w:numId w:val="6"/>
              </w:numPr>
              <w:spacing w:line="276" w:lineRule="auto"/>
              <w:ind w:left="394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A </w:t>
            </w:r>
            <w:r w:rsidRPr="00506817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ENTIDADE</w:t>
            </w: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declara que está ciente de que</w:t>
            </w:r>
            <w:r w:rsidRPr="00506817">
              <w:rPr>
                <w:rFonts w:ascii="Arial" w:eastAsia="Arial" w:hAnsi="Arial" w:cs="Arial"/>
                <w:sz w:val="18"/>
                <w:szCs w:val="18"/>
              </w:rPr>
              <w:t xml:space="preserve"> assinatura deste documento não impõe ao </w:t>
            </w:r>
            <w:r w:rsidRPr="00506817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GPA </w:t>
            </w:r>
            <w:r w:rsidRPr="00506817">
              <w:rPr>
                <w:rFonts w:ascii="Arial" w:eastAsia="Arial" w:hAnsi="Arial" w:cs="Arial"/>
                <w:sz w:val="18"/>
                <w:szCs w:val="18"/>
              </w:rPr>
              <w:t xml:space="preserve">e/ou ao </w:t>
            </w:r>
            <w:r w:rsidRPr="00506817">
              <w:rPr>
                <w:rFonts w:ascii="Arial" w:eastAsia="Arial" w:hAnsi="Arial" w:cs="Arial"/>
                <w:b/>
                <w:bCs/>
                <w:sz w:val="18"/>
                <w:szCs w:val="18"/>
              </w:rPr>
              <w:t>Instituto GPA</w:t>
            </w:r>
            <w:r w:rsidRPr="00506817">
              <w:rPr>
                <w:rFonts w:ascii="Arial" w:eastAsia="Arial" w:hAnsi="Arial" w:cs="Arial"/>
                <w:sz w:val="18"/>
                <w:szCs w:val="18"/>
              </w:rPr>
              <w:t xml:space="preserve"> a obrigação de formalizar parceria, doação ou patrocínio, a qual poderá ocorrer após procedimentos e análises internas (tais como a verificação de documentos da Entidade, análise de risco e deliberação interna) e, quando necessário, mediante a celebração de contrato específico entre as Partes.</w:t>
            </w:r>
          </w:p>
          <w:p w14:paraId="188979E6" w14:textId="77777777" w:rsidR="008C4F2B" w:rsidRPr="00506817" w:rsidRDefault="008C4F2B" w:rsidP="00506817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D162413" w14:textId="77777777" w:rsidR="008C4F2B" w:rsidRPr="00506817" w:rsidRDefault="008C4F2B" w:rsidP="00506817">
            <w:pPr>
              <w:numPr>
                <w:ilvl w:val="0"/>
                <w:numId w:val="6"/>
              </w:numPr>
              <w:spacing w:line="276" w:lineRule="auto"/>
              <w:ind w:left="394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506817">
              <w:rPr>
                <w:rFonts w:ascii="Arial" w:eastAsia="Arial" w:hAnsi="Arial" w:cs="Arial"/>
                <w:sz w:val="18"/>
                <w:szCs w:val="18"/>
              </w:rPr>
              <w:t xml:space="preserve">A </w:t>
            </w:r>
            <w:r w:rsidRPr="00506817">
              <w:rPr>
                <w:rFonts w:ascii="Arial" w:eastAsia="Arial" w:hAnsi="Arial" w:cs="Arial"/>
                <w:b/>
                <w:bCs/>
                <w:sz w:val="18"/>
                <w:szCs w:val="18"/>
              </w:rPr>
              <w:t>ENTIDADE</w:t>
            </w:r>
            <w:r w:rsidRPr="00506817">
              <w:rPr>
                <w:rFonts w:ascii="Arial" w:eastAsia="Arial" w:hAnsi="Arial" w:cs="Arial"/>
                <w:sz w:val="18"/>
                <w:szCs w:val="18"/>
              </w:rPr>
              <w:t xml:space="preserve"> declara e garante que:</w:t>
            </w:r>
          </w:p>
          <w:p w14:paraId="0572DD99" w14:textId="77777777" w:rsidR="008C4F2B" w:rsidRPr="00506817" w:rsidRDefault="008C4F2B" w:rsidP="00506817">
            <w:pPr>
              <w:pStyle w:val="PargrafodaLista"/>
              <w:spacing w:line="276" w:lineRule="auto"/>
              <w:ind w:left="1080"/>
              <w:rPr>
                <w:rFonts w:eastAsia="Arial" w:cs="Arial"/>
                <w:color w:val="000000"/>
                <w:sz w:val="18"/>
                <w:szCs w:val="18"/>
              </w:rPr>
            </w:pPr>
          </w:p>
          <w:p w14:paraId="22ABF141" w14:textId="77777777" w:rsidR="008C4F2B" w:rsidRPr="00506817" w:rsidRDefault="008C4F2B" w:rsidP="00506817">
            <w:pPr>
              <w:numPr>
                <w:ilvl w:val="0"/>
                <w:numId w:val="7"/>
              </w:numPr>
              <w:spacing w:line="276" w:lineRule="auto"/>
              <w:ind w:left="678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é </w:t>
            </w:r>
            <w:r w:rsidRPr="00506817">
              <w:rPr>
                <w:rFonts w:ascii="Arial" w:eastAsia="Arial" w:hAnsi="Arial" w:cs="Arial"/>
                <w:sz w:val="18"/>
                <w:szCs w:val="18"/>
              </w:rPr>
              <w:t>uma pessoa jurídica devidamente organizada e validamente constituída, e detentora de todas as aprovações, licenças, alvarás, permissões e/ou autorizações exigidos para a execução de suas atividades, bem como da autoridade legal para possuir seus ativos e propriedades e conduzir suas atividades;</w:t>
            </w:r>
          </w:p>
          <w:p w14:paraId="395306B5" w14:textId="77777777" w:rsidR="008C4F2B" w:rsidRPr="00506817" w:rsidRDefault="008C4F2B" w:rsidP="00506817">
            <w:pPr>
              <w:numPr>
                <w:ilvl w:val="0"/>
                <w:numId w:val="7"/>
              </w:numPr>
              <w:spacing w:line="276" w:lineRule="auto"/>
              <w:ind w:left="67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>é administrada e liderada em conformidade com os melhores preceitos éticos e de transparência, observando e cumprindo rigorosamente todas as leis cabíveis, incluindo, mas não se limitando a, a legislação brasileira anticorrupção e contra a lavagem de dinheiro, conforme disposto no Código de Ética, Cláusula Anticorrupção;</w:t>
            </w:r>
          </w:p>
          <w:p w14:paraId="41351B28" w14:textId="77777777" w:rsidR="008C4F2B" w:rsidRPr="00506817" w:rsidRDefault="008C4F2B" w:rsidP="00506817">
            <w:pPr>
              <w:numPr>
                <w:ilvl w:val="0"/>
                <w:numId w:val="7"/>
              </w:numPr>
              <w:spacing w:line="276" w:lineRule="auto"/>
              <w:ind w:left="67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>tem capacidade, poderes e autorização irrestritos para assinar este documento e cumprir estas Condições Gerais;</w:t>
            </w:r>
          </w:p>
          <w:p w14:paraId="2D5F995C" w14:textId="77777777" w:rsidR="008C4F2B" w:rsidRPr="00506817" w:rsidRDefault="008C4F2B" w:rsidP="00506817">
            <w:pPr>
              <w:numPr>
                <w:ilvl w:val="0"/>
                <w:numId w:val="7"/>
              </w:numPr>
              <w:spacing w:line="276" w:lineRule="auto"/>
              <w:ind w:left="678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506817">
              <w:rPr>
                <w:rFonts w:ascii="Arial" w:eastAsia="Arial" w:hAnsi="Arial" w:cs="Arial"/>
                <w:sz w:val="18"/>
                <w:szCs w:val="18"/>
              </w:rPr>
              <w:t>adota as ações necessárias à preservação do meio ambiente e conservação dos biomas, exercendo suas atividades de forma sustentável e cumprindo com todas as normas ambientais aplicáveis nas esferas federal, estadual ou municipal, comprometendo-se com o uso consciente dos recursos naturais, do compromisso com a redução de emissões de gases poluentes e gestão sustentável de resíduos e efluentes, coibindo atos que importem em degradação do meio ambiente, conforme política ambiental do GPA;</w:t>
            </w:r>
          </w:p>
          <w:p w14:paraId="478B315E" w14:textId="77777777" w:rsidR="008C4F2B" w:rsidRPr="00506817" w:rsidRDefault="008C4F2B" w:rsidP="00506817">
            <w:pPr>
              <w:pStyle w:val="PargrafodaLista"/>
              <w:numPr>
                <w:ilvl w:val="0"/>
                <w:numId w:val="7"/>
              </w:numPr>
              <w:spacing w:line="276" w:lineRule="auto"/>
              <w:ind w:left="736" w:hanging="425"/>
              <w:rPr>
                <w:rFonts w:eastAsia="Arial" w:cs="Arial"/>
                <w:sz w:val="18"/>
                <w:szCs w:val="18"/>
              </w:rPr>
            </w:pPr>
            <w:r w:rsidRPr="00506817">
              <w:rPr>
                <w:rFonts w:eastAsia="Arial" w:cs="Arial"/>
                <w:sz w:val="18"/>
                <w:szCs w:val="18"/>
              </w:rPr>
              <w:t>cumpre rigorosamente o Estatuto da Criança e do Adolescente (Lei nº 8.069/90) e demais normas legais e/ou regulamentares em vigor e não emprega mão de obra infantil ou de menor de 18 anos, inclusive menor aprendiz, em locais prejudiciais à sua formação, ao seu desenvolvimento físico, psíquico, moral e social, nem em locais e/ou serviços perigosos ou insalubres, e/ou em horários que não permitam a frequência à escola e, ainda, em horário noturno (entre 22h e 5h) e não mantém acordo comercial ou de qualquer espécie com empresas que utilizam, exploram ou empregam trabalho infantil ou de menor de 18 anos sem observância dos ditames legais;</w:t>
            </w:r>
          </w:p>
          <w:p w14:paraId="41F1BFE9" w14:textId="77777777" w:rsidR="008C4F2B" w:rsidRPr="00506817" w:rsidRDefault="008C4F2B" w:rsidP="00506817">
            <w:pPr>
              <w:pStyle w:val="PargrafodaLista"/>
              <w:numPr>
                <w:ilvl w:val="0"/>
                <w:numId w:val="7"/>
              </w:numPr>
              <w:spacing w:line="276" w:lineRule="auto"/>
              <w:ind w:left="736" w:hanging="425"/>
              <w:rPr>
                <w:rFonts w:eastAsia="Arial" w:cs="Arial"/>
                <w:sz w:val="18"/>
                <w:szCs w:val="18"/>
              </w:rPr>
            </w:pPr>
            <w:r w:rsidRPr="00506817">
              <w:rPr>
                <w:rFonts w:eastAsia="Arial" w:cs="Arial"/>
                <w:sz w:val="18"/>
                <w:szCs w:val="18"/>
              </w:rPr>
              <w:lastRenderedPageBreak/>
              <w:t>não explora e não explorará qualquer forma de trabalho degradante ou análoga à condição de escravo, respeitando a Declaração Universal dos Direitos Humanos, assim como as Convenções nº 29 e 105 da Organização Internacional do Trabalho - OIT, a Declaração de Princípios e Direitos Fundamentais no Trabalho da OIT e a Convenção Americana sobre Direitos Humanos;</w:t>
            </w:r>
          </w:p>
          <w:p w14:paraId="725C2289" w14:textId="77777777" w:rsidR="008C4F2B" w:rsidRPr="00506817" w:rsidRDefault="008C4F2B" w:rsidP="00506817">
            <w:pPr>
              <w:pStyle w:val="PargrafodaLista"/>
              <w:numPr>
                <w:ilvl w:val="0"/>
                <w:numId w:val="7"/>
              </w:numPr>
              <w:spacing w:line="276" w:lineRule="auto"/>
              <w:ind w:left="736" w:hanging="425"/>
              <w:rPr>
                <w:rFonts w:eastAsia="Arial" w:cs="Arial"/>
                <w:sz w:val="18"/>
                <w:szCs w:val="18"/>
              </w:rPr>
            </w:pPr>
            <w:r w:rsidRPr="00506817">
              <w:rPr>
                <w:rFonts w:eastAsia="Arial" w:cs="Arial"/>
                <w:sz w:val="18"/>
                <w:szCs w:val="18"/>
              </w:rPr>
              <w:t>não pratica atos que importem em discriminação em decorrência de idade, gênero, orientação sexual, origem, raça, cor, condição física, religião, estado civil, nacionalidade, identidade e/ou expressão de gênero ou qualquer outro marcador identitário, situação familiar ou qualquer outra condição, tanto em suas relações de trabalho, quanto em comunidade, adotando políticas afirmativas que prestigiem a inclusão social e a diversidade, conforme descritos na nossa Política de Direitos Humanos e Diversidade;</w:t>
            </w:r>
          </w:p>
          <w:p w14:paraId="53A5DA41" w14:textId="77777777" w:rsidR="008C4F2B" w:rsidRPr="00506817" w:rsidRDefault="008C4F2B" w:rsidP="00506817">
            <w:pPr>
              <w:pStyle w:val="PargrafodaLista"/>
              <w:numPr>
                <w:ilvl w:val="0"/>
                <w:numId w:val="7"/>
              </w:numPr>
              <w:spacing w:line="276" w:lineRule="auto"/>
              <w:ind w:left="736" w:hanging="425"/>
              <w:rPr>
                <w:rFonts w:eastAsia="Arial" w:cs="Arial"/>
                <w:sz w:val="18"/>
                <w:szCs w:val="18"/>
              </w:rPr>
            </w:pPr>
            <w:r w:rsidRPr="00506817">
              <w:rPr>
                <w:rFonts w:eastAsia="Arial" w:cs="Arial"/>
                <w:sz w:val="18"/>
                <w:szCs w:val="18"/>
              </w:rPr>
              <w:t>o seu ambiente de trabalho não coloca em risco a integridade física ou a saúde dos empregados, colocando em prática constantemente ações para reduzir acidentes e para melhorar as condições de trabalho de seus empregados, coibindo quaisquer formas de assédio moral ou sexual. No ambiente de trabalho, os empregados têm acesso a água potável, banheiros limpos em quantidade adequada, ventilação adequada, saídas de emergência, iluminação apropriada e condições de segurança;</w:t>
            </w:r>
          </w:p>
          <w:p w14:paraId="1CB2CC74" w14:textId="77777777" w:rsidR="008C4F2B" w:rsidRPr="00506817" w:rsidRDefault="008C4F2B" w:rsidP="00506817">
            <w:pPr>
              <w:pStyle w:val="PargrafodaLista"/>
              <w:numPr>
                <w:ilvl w:val="0"/>
                <w:numId w:val="7"/>
              </w:numPr>
              <w:spacing w:line="276" w:lineRule="auto"/>
              <w:ind w:left="736" w:hanging="425"/>
              <w:rPr>
                <w:rFonts w:eastAsia="Arial" w:cs="Arial"/>
                <w:sz w:val="18"/>
                <w:szCs w:val="18"/>
              </w:rPr>
            </w:pPr>
            <w:r w:rsidRPr="00506817">
              <w:rPr>
                <w:rFonts w:eastAsia="Arial" w:cs="Arial"/>
                <w:sz w:val="18"/>
                <w:szCs w:val="18"/>
              </w:rPr>
              <w:t>não contrata com terceiros que não exerçam suas atividades em conformidade com os preceitos acima mencionados;</w:t>
            </w:r>
          </w:p>
          <w:p w14:paraId="125A33A4" w14:textId="77777777" w:rsidR="008C4F2B" w:rsidRPr="00506817" w:rsidRDefault="008C4F2B" w:rsidP="00506817">
            <w:pPr>
              <w:pStyle w:val="PargrafodaLista"/>
              <w:numPr>
                <w:ilvl w:val="0"/>
                <w:numId w:val="7"/>
              </w:numPr>
              <w:spacing w:line="276" w:lineRule="auto"/>
              <w:ind w:left="736" w:hanging="425"/>
              <w:rPr>
                <w:rFonts w:eastAsia="Arial" w:cs="Arial"/>
                <w:sz w:val="18"/>
                <w:szCs w:val="18"/>
              </w:rPr>
            </w:pPr>
            <w:r w:rsidRPr="00506817">
              <w:rPr>
                <w:rFonts w:eastAsia="Arial" w:cs="Arial"/>
                <w:sz w:val="18"/>
                <w:szCs w:val="18"/>
              </w:rPr>
              <w:t xml:space="preserve">quaisquer alterações nas declarações prestadas neste Termo de Responsabilidade e no cadastro da </w:t>
            </w:r>
            <w:r w:rsidRPr="00506817">
              <w:rPr>
                <w:rFonts w:eastAsia="Arial" w:cs="Arial"/>
                <w:b/>
                <w:bCs/>
                <w:sz w:val="18"/>
                <w:szCs w:val="18"/>
              </w:rPr>
              <w:t>ENTIDADE</w:t>
            </w:r>
            <w:r w:rsidRPr="00506817">
              <w:rPr>
                <w:rFonts w:eastAsia="Arial" w:cs="Arial"/>
                <w:sz w:val="18"/>
                <w:szCs w:val="18"/>
              </w:rPr>
              <w:t xml:space="preserve"> junto ao </w:t>
            </w:r>
            <w:r w:rsidRPr="00506817">
              <w:rPr>
                <w:rFonts w:eastAsia="Arial" w:cs="Arial"/>
                <w:b/>
                <w:bCs/>
                <w:sz w:val="18"/>
                <w:szCs w:val="18"/>
              </w:rPr>
              <w:t>GPA</w:t>
            </w:r>
            <w:r w:rsidRPr="00506817">
              <w:rPr>
                <w:rFonts w:eastAsia="Arial" w:cs="Arial"/>
                <w:sz w:val="18"/>
                <w:szCs w:val="18"/>
              </w:rPr>
              <w:t xml:space="preserve"> e ao </w:t>
            </w:r>
            <w:r w:rsidRPr="00506817">
              <w:rPr>
                <w:rFonts w:eastAsia="Arial" w:cs="Arial"/>
                <w:b/>
                <w:bCs/>
                <w:sz w:val="18"/>
                <w:szCs w:val="18"/>
              </w:rPr>
              <w:t>Instituto GPA</w:t>
            </w:r>
            <w:r w:rsidRPr="00506817">
              <w:rPr>
                <w:rFonts w:eastAsia="Arial" w:cs="Arial"/>
                <w:sz w:val="18"/>
                <w:szCs w:val="18"/>
              </w:rPr>
              <w:t xml:space="preserve"> serão prontamente comunicadas ao </w:t>
            </w:r>
            <w:r w:rsidRPr="00506817">
              <w:rPr>
                <w:rFonts w:eastAsia="Arial" w:cs="Arial"/>
                <w:b/>
                <w:bCs/>
                <w:sz w:val="18"/>
                <w:szCs w:val="18"/>
              </w:rPr>
              <w:t>GPA</w:t>
            </w:r>
            <w:r w:rsidRPr="00506817">
              <w:rPr>
                <w:rFonts w:eastAsia="Arial" w:cs="Arial"/>
                <w:sz w:val="18"/>
                <w:szCs w:val="18"/>
              </w:rPr>
              <w:t xml:space="preserve"> e ao </w:t>
            </w:r>
            <w:r w:rsidRPr="00506817">
              <w:rPr>
                <w:rFonts w:eastAsia="Arial" w:cs="Arial"/>
                <w:b/>
                <w:bCs/>
                <w:sz w:val="18"/>
                <w:szCs w:val="18"/>
              </w:rPr>
              <w:t>Instituto GPA</w:t>
            </w:r>
            <w:r w:rsidRPr="00506817">
              <w:rPr>
                <w:rFonts w:eastAsia="Arial" w:cs="Arial"/>
                <w:sz w:val="18"/>
                <w:szCs w:val="18"/>
              </w:rPr>
              <w:t>;</w:t>
            </w:r>
          </w:p>
          <w:p w14:paraId="297BE895" w14:textId="77777777" w:rsidR="008C4F2B" w:rsidRPr="00506817" w:rsidRDefault="008C4F2B" w:rsidP="00506817">
            <w:pPr>
              <w:pStyle w:val="PargrafodaLista"/>
              <w:numPr>
                <w:ilvl w:val="0"/>
                <w:numId w:val="7"/>
              </w:numPr>
              <w:spacing w:line="276" w:lineRule="auto"/>
              <w:ind w:left="736" w:hanging="425"/>
              <w:rPr>
                <w:rFonts w:eastAsia="Arial" w:cs="Arial"/>
                <w:sz w:val="18"/>
                <w:szCs w:val="18"/>
              </w:rPr>
            </w:pPr>
            <w:r w:rsidRPr="00506817">
              <w:rPr>
                <w:rFonts w:eastAsia="Arial" w:cs="Arial"/>
                <w:sz w:val="18"/>
                <w:szCs w:val="18"/>
              </w:rPr>
              <w:t>tem conhecimento de todas as declarações aqui prestadas, sendo civil e criminalmente, responsável por elas; e</w:t>
            </w:r>
          </w:p>
          <w:p w14:paraId="119652FB" w14:textId="77777777" w:rsidR="008C4F2B" w:rsidRPr="00506817" w:rsidRDefault="008C4F2B" w:rsidP="00506817">
            <w:pPr>
              <w:pStyle w:val="PargrafodaLista"/>
              <w:numPr>
                <w:ilvl w:val="0"/>
                <w:numId w:val="7"/>
              </w:numPr>
              <w:spacing w:line="276" w:lineRule="auto"/>
              <w:ind w:left="736" w:hanging="425"/>
              <w:rPr>
                <w:rFonts w:eastAsia="Arial" w:cs="Arial"/>
                <w:sz w:val="18"/>
                <w:szCs w:val="18"/>
              </w:rPr>
            </w:pPr>
            <w:r w:rsidRPr="00506817">
              <w:rPr>
                <w:rFonts w:eastAsia="Arial" w:cs="Arial"/>
                <w:sz w:val="18"/>
                <w:szCs w:val="18"/>
              </w:rPr>
              <w:t xml:space="preserve">tem ciência dos Objetivos de Desenvolvimento Sustentável, que podem ser localizados na página </w:t>
            </w:r>
            <w:r w:rsidRPr="00F41BB9">
              <w:rPr>
                <w:rStyle w:val="Hyperlink"/>
                <w:rFonts w:eastAsia="Arial"/>
                <w:sz w:val="18"/>
                <w:szCs w:val="18"/>
                <w:lang w:eastAsia="en-US"/>
              </w:rPr>
              <w:t>https://brasil.un.org/pt-br/sdg</w:t>
            </w:r>
            <w:r w:rsidRPr="00506817">
              <w:rPr>
                <w:rFonts w:eastAsia="Arial" w:cs="Arial"/>
                <w:sz w:val="18"/>
                <w:szCs w:val="18"/>
              </w:rPr>
              <w:t>, e declara que atuará da melhor forma para alcança-los.</w:t>
            </w:r>
          </w:p>
          <w:p w14:paraId="4EFA1929" w14:textId="77777777" w:rsidR="008C4F2B" w:rsidRPr="00506817" w:rsidRDefault="008C4F2B" w:rsidP="0050681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  <w:p w14:paraId="6BA419A7" w14:textId="4ECB9460" w:rsidR="008C4F2B" w:rsidRPr="00506817" w:rsidRDefault="008C4F2B" w:rsidP="00506817">
            <w:pPr>
              <w:numPr>
                <w:ilvl w:val="0"/>
                <w:numId w:val="6"/>
              </w:numPr>
              <w:spacing w:line="276" w:lineRule="auto"/>
              <w:ind w:left="491" w:hanging="491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A </w:t>
            </w:r>
            <w:r w:rsidRPr="00506817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ENTIDADE</w:t>
            </w: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declara conhecer e se compromete a observar e garantir que seus colaboradores respeitem o Código de Ética do GPA, naquilo que lhe diz respeito, e integralmente a Política Anticorrupção do GPA, ambos disponibilizados no endereço eletrônico (</w:t>
            </w:r>
            <w:hyperlink r:id="rId74" w:history="1">
              <w:r w:rsidRPr="00506817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http://www.gpabr.com/pt/etica-e-compliance/</w:t>
              </w:r>
            </w:hyperlink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). </w:t>
            </w:r>
            <w:r w:rsidRPr="00506817">
              <w:rPr>
                <w:rFonts w:ascii="Arial" w:hAnsi="Arial" w:cs="Arial"/>
                <w:sz w:val="18"/>
                <w:szCs w:val="18"/>
              </w:rPr>
              <w:t xml:space="preserve">Caso tenha conhecimento de qualquer ato ou fato que viole tais normas, a ENTIDADE deverá comunicar imediatamente o GPA, nos seguintes endereços eletrônicos: </w:t>
            </w:r>
            <w:hyperlink r:id="rId75" w:history="1">
              <w:r w:rsidRPr="00506817">
                <w:rPr>
                  <w:rStyle w:val="Hyperlink"/>
                  <w:rFonts w:ascii="Arial" w:hAnsi="Arial" w:cs="Arial"/>
                  <w:sz w:val="18"/>
                  <w:szCs w:val="18"/>
                </w:rPr>
                <w:t>ouvidoria@gpabr.com</w:t>
              </w:r>
            </w:hyperlink>
            <w:r w:rsidRPr="0016439A">
              <w:rPr>
                <w:rStyle w:val="Hyperlink"/>
                <w:rFonts w:ascii="Arial" w:hAnsi="Arial" w:cs="Arial"/>
                <w:color w:val="auto"/>
                <w:sz w:val="18"/>
                <w:szCs w:val="18"/>
                <w:u w:val="none"/>
              </w:rPr>
              <w:t xml:space="preserve"> e</w:t>
            </w:r>
            <w:r w:rsidRPr="00506817">
              <w:rPr>
                <w:rStyle w:val="Hyperlink"/>
                <w:rFonts w:ascii="Arial" w:hAnsi="Arial" w:cs="Arial"/>
                <w:sz w:val="18"/>
                <w:szCs w:val="18"/>
              </w:rPr>
              <w:t xml:space="preserve"> </w:t>
            </w:r>
            <w:hyperlink r:id="rId76" w:history="1">
              <w:r w:rsidRPr="00506817">
                <w:rPr>
                  <w:rStyle w:val="Hyperlink"/>
                  <w:rFonts w:ascii="Arial" w:hAnsi="Arial" w:cs="Arial"/>
                  <w:sz w:val="18"/>
                  <w:szCs w:val="18"/>
                </w:rPr>
                <w:t>compliance@gpabr.com</w:t>
              </w:r>
            </w:hyperlink>
            <w:r w:rsidRPr="00506817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1178FAC1" w14:textId="77777777" w:rsidR="008C4F2B" w:rsidRPr="00506817" w:rsidRDefault="008C4F2B" w:rsidP="00506817">
            <w:pPr>
              <w:spacing w:line="276" w:lineRule="auto"/>
              <w:ind w:left="491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693884EB" w14:textId="77777777" w:rsidR="008C4F2B" w:rsidRPr="00506817" w:rsidRDefault="008C4F2B" w:rsidP="00506817">
            <w:pPr>
              <w:numPr>
                <w:ilvl w:val="0"/>
                <w:numId w:val="6"/>
              </w:numPr>
              <w:spacing w:line="276" w:lineRule="auto"/>
              <w:ind w:left="491" w:hanging="491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Sem prejuízo do quanto disposto no item 1 deste Termo, caso venha a ser realizada doação de bens (por ex.: alimentos, produtos e mercadorias), a </w:t>
            </w:r>
            <w:r w:rsidRPr="00506817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ENTIDADE</w:t>
            </w: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desde já declara:</w:t>
            </w:r>
          </w:p>
          <w:p w14:paraId="38501E29" w14:textId="77777777" w:rsidR="008C4F2B" w:rsidRPr="00506817" w:rsidRDefault="008C4F2B" w:rsidP="00506817">
            <w:pPr>
              <w:pStyle w:val="PargrafodaLista"/>
              <w:spacing w:line="276" w:lineRule="auto"/>
              <w:rPr>
                <w:rFonts w:eastAsia="Arial" w:cs="Arial"/>
                <w:color w:val="000000"/>
                <w:sz w:val="18"/>
                <w:szCs w:val="18"/>
              </w:rPr>
            </w:pPr>
          </w:p>
          <w:p w14:paraId="74A1EF38" w14:textId="77777777" w:rsidR="008C4F2B" w:rsidRPr="00506817" w:rsidRDefault="008C4F2B" w:rsidP="00506817">
            <w:pPr>
              <w:pStyle w:val="PargrafodaLista"/>
              <w:numPr>
                <w:ilvl w:val="0"/>
                <w:numId w:val="8"/>
              </w:numPr>
              <w:spacing w:line="276" w:lineRule="auto"/>
              <w:ind w:left="738" w:hanging="284"/>
              <w:rPr>
                <w:rFonts w:eastAsia="Arial" w:cs="Arial"/>
                <w:sz w:val="18"/>
                <w:szCs w:val="18"/>
              </w:rPr>
            </w:pPr>
            <w:r w:rsidRPr="00506817">
              <w:rPr>
                <w:rFonts w:eastAsia="Arial" w:cs="Arial"/>
                <w:sz w:val="18"/>
                <w:szCs w:val="18"/>
              </w:rPr>
              <w:t xml:space="preserve">ter conhecimento do caráter social da doação e que os bens doados se destinam exclusivamente e integralmente aos beneficiários da </w:t>
            </w:r>
            <w:r w:rsidRPr="00506817">
              <w:rPr>
                <w:rFonts w:eastAsia="Arial" w:cs="Arial"/>
                <w:b/>
                <w:bCs/>
                <w:sz w:val="18"/>
                <w:szCs w:val="18"/>
              </w:rPr>
              <w:t>ENTIDADE</w:t>
            </w:r>
            <w:r w:rsidRPr="00506817">
              <w:rPr>
                <w:rFonts w:eastAsia="Arial" w:cs="Arial"/>
                <w:sz w:val="18"/>
                <w:szCs w:val="18"/>
              </w:rPr>
              <w:t>, visando atender pessoas em situação de vulnerabilidade socioeconômica, e/ou para atender finalidades assistenciais ou de promoção da segurança alimentar e nutricional;</w:t>
            </w:r>
          </w:p>
          <w:p w14:paraId="03633FDE" w14:textId="77777777" w:rsidR="008C4F2B" w:rsidRPr="00506817" w:rsidRDefault="008C4F2B" w:rsidP="00506817">
            <w:pPr>
              <w:pStyle w:val="PargrafodaLista"/>
              <w:numPr>
                <w:ilvl w:val="0"/>
                <w:numId w:val="8"/>
              </w:numPr>
              <w:spacing w:line="276" w:lineRule="auto"/>
              <w:ind w:left="738" w:hanging="284"/>
              <w:rPr>
                <w:rFonts w:eastAsia="Arial" w:cs="Arial"/>
                <w:sz w:val="18"/>
                <w:szCs w:val="18"/>
              </w:rPr>
            </w:pPr>
            <w:r w:rsidRPr="00506817">
              <w:rPr>
                <w:rFonts w:eastAsia="Arial" w:cs="Arial"/>
                <w:color w:val="000000"/>
                <w:sz w:val="18"/>
                <w:szCs w:val="18"/>
              </w:rPr>
              <w:t>comprometer-se a destinar os bens doados gratuitamente e diretamente aos beneficiários da ENTIDADE, sendo vedada a exigência de contraprestação de qualquer espécie ou a utilização de intermediários para as entregas;</w:t>
            </w:r>
          </w:p>
          <w:p w14:paraId="1195D954" w14:textId="77777777" w:rsidR="008C4F2B" w:rsidRPr="00506817" w:rsidRDefault="008C4F2B" w:rsidP="00506817">
            <w:pPr>
              <w:pStyle w:val="PargrafodaLista"/>
              <w:numPr>
                <w:ilvl w:val="0"/>
                <w:numId w:val="8"/>
              </w:numPr>
              <w:spacing w:line="276" w:lineRule="auto"/>
              <w:ind w:left="738" w:hanging="284"/>
              <w:rPr>
                <w:rFonts w:eastAsia="Arial" w:cs="Arial"/>
                <w:sz w:val="18"/>
                <w:szCs w:val="18"/>
              </w:rPr>
            </w:pPr>
            <w:r w:rsidRPr="00506817">
              <w:rPr>
                <w:rFonts w:eastAsia="Arial" w:cs="Arial"/>
                <w:sz w:val="18"/>
                <w:szCs w:val="18"/>
              </w:rPr>
              <w:t xml:space="preserve">que é de exclusiva responsabilidade da </w:t>
            </w:r>
            <w:r w:rsidRPr="00506817">
              <w:rPr>
                <w:rFonts w:eastAsia="Arial" w:cs="Arial"/>
                <w:b/>
                <w:bCs/>
                <w:sz w:val="18"/>
                <w:szCs w:val="18"/>
              </w:rPr>
              <w:t>ENTIDADE</w:t>
            </w:r>
            <w:r w:rsidRPr="00506817">
              <w:rPr>
                <w:rFonts w:eastAsia="Arial" w:cs="Arial"/>
                <w:sz w:val="18"/>
                <w:szCs w:val="18"/>
              </w:rPr>
              <w:t xml:space="preserve"> a destinação adequada dos bens, conforme este Termo e a legislação aplicável, inclusive quanto à conferência, retirada, manuseio, utilização adequada e consumo dos bens doados, não cabendo ao </w:t>
            </w:r>
            <w:r w:rsidRPr="00506817">
              <w:rPr>
                <w:rFonts w:eastAsia="Arial" w:cs="Arial"/>
                <w:b/>
                <w:bCs/>
                <w:sz w:val="18"/>
                <w:szCs w:val="18"/>
              </w:rPr>
              <w:t>GPA</w:t>
            </w:r>
            <w:r w:rsidRPr="00506817">
              <w:rPr>
                <w:rFonts w:eastAsia="Arial" w:cs="Arial"/>
                <w:sz w:val="18"/>
                <w:szCs w:val="18"/>
              </w:rPr>
              <w:t xml:space="preserve"> e ao </w:t>
            </w:r>
            <w:r w:rsidRPr="00506817">
              <w:rPr>
                <w:rFonts w:eastAsia="Arial" w:cs="Arial"/>
                <w:b/>
                <w:bCs/>
                <w:sz w:val="18"/>
                <w:szCs w:val="18"/>
              </w:rPr>
              <w:t>INSTITUTO GPA</w:t>
            </w:r>
            <w:r w:rsidRPr="00506817">
              <w:rPr>
                <w:rFonts w:eastAsia="Arial" w:cs="Arial"/>
                <w:sz w:val="18"/>
                <w:szCs w:val="18"/>
              </w:rPr>
              <w:t xml:space="preserve"> qualquer responsabilidade nesse sentido; </w:t>
            </w:r>
          </w:p>
          <w:p w14:paraId="3CBF2F67" w14:textId="77777777" w:rsidR="008C4F2B" w:rsidRPr="00506817" w:rsidRDefault="008C4F2B" w:rsidP="00506817">
            <w:pPr>
              <w:pStyle w:val="PargrafodaLista"/>
              <w:numPr>
                <w:ilvl w:val="0"/>
                <w:numId w:val="8"/>
              </w:numPr>
              <w:spacing w:line="276" w:lineRule="auto"/>
              <w:ind w:left="738" w:hanging="284"/>
              <w:rPr>
                <w:rFonts w:eastAsia="Arial" w:cs="Arial"/>
                <w:sz w:val="18"/>
                <w:szCs w:val="18"/>
              </w:rPr>
            </w:pPr>
            <w:r w:rsidRPr="00506817">
              <w:rPr>
                <w:rFonts w:eastAsia="Arial" w:cs="Arial"/>
                <w:sz w:val="18"/>
                <w:szCs w:val="18"/>
              </w:rPr>
              <w:t>comprometer-se a apresentar, sempre que solicitado, documentação comprobatória da destinação dos produtos doados (tais como relatórios, fotos e controles);</w:t>
            </w:r>
          </w:p>
          <w:p w14:paraId="0D8A4BA0" w14:textId="77777777" w:rsidR="008C4F2B" w:rsidRPr="00506817" w:rsidRDefault="008C4F2B" w:rsidP="00506817">
            <w:pPr>
              <w:pStyle w:val="PargrafodaLista"/>
              <w:numPr>
                <w:ilvl w:val="0"/>
                <w:numId w:val="8"/>
              </w:numPr>
              <w:spacing w:line="276" w:lineRule="auto"/>
              <w:ind w:left="738" w:hanging="284"/>
              <w:rPr>
                <w:rFonts w:eastAsia="Arial" w:cs="Arial"/>
                <w:sz w:val="18"/>
                <w:szCs w:val="18"/>
              </w:rPr>
            </w:pPr>
            <w:r w:rsidRPr="00506817">
              <w:rPr>
                <w:rFonts w:cs="Arial"/>
                <w:sz w:val="18"/>
                <w:szCs w:val="18"/>
              </w:rPr>
              <w:t xml:space="preserve">que o </w:t>
            </w:r>
            <w:r w:rsidRPr="00506817">
              <w:rPr>
                <w:rFonts w:cs="Arial"/>
                <w:b/>
                <w:bCs/>
                <w:sz w:val="18"/>
                <w:szCs w:val="18"/>
              </w:rPr>
              <w:t>GPA</w:t>
            </w:r>
            <w:r w:rsidRPr="00506817">
              <w:rPr>
                <w:rFonts w:cs="Arial"/>
                <w:sz w:val="18"/>
                <w:szCs w:val="18"/>
              </w:rPr>
              <w:t xml:space="preserve"> e/ou o </w:t>
            </w:r>
            <w:r w:rsidRPr="00506817">
              <w:rPr>
                <w:rFonts w:cs="Arial"/>
                <w:b/>
                <w:bCs/>
                <w:sz w:val="18"/>
                <w:szCs w:val="18"/>
              </w:rPr>
              <w:t xml:space="preserve">Instituto GPA </w:t>
            </w:r>
            <w:r w:rsidRPr="00506817">
              <w:rPr>
                <w:rFonts w:cs="Arial"/>
                <w:sz w:val="18"/>
                <w:szCs w:val="18"/>
              </w:rPr>
              <w:t xml:space="preserve">poderão auditar a </w:t>
            </w:r>
            <w:r w:rsidRPr="00506817">
              <w:rPr>
                <w:rFonts w:cs="Arial"/>
                <w:b/>
                <w:bCs/>
                <w:sz w:val="18"/>
                <w:szCs w:val="18"/>
              </w:rPr>
              <w:t>ENTIDADE</w:t>
            </w:r>
            <w:r w:rsidRPr="00506817">
              <w:rPr>
                <w:rFonts w:cs="Arial"/>
                <w:sz w:val="18"/>
                <w:szCs w:val="18"/>
              </w:rPr>
              <w:t xml:space="preserve"> acerca da destinação dos bens doados;</w:t>
            </w:r>
          </w:p>
          <w:p w14:paraId="0D83FE5D" w14:textId="77777777" w:rsidR="008C4F2B" w:rsidRPr="00506817" w:rsidRDefault="008C4F2B" w:rsidP="00506817">
            <w:pPr>
              <w:pStyle w:val="PargrafodaLista"/>
              <w:numPr>
                <w:ilvl w:val="0"/>
                <w:numId w:val="8"/>
              </w:numPr>
              <w:spacing w:line="276" w:lineRule="auto"/>
              <w:ind w:left="738" w:hanging="284"/>
              <w:rPr>
                <w:rFonts w:eastAsia="Arial" w:cs="Arial"/>
                <w:sz w:val="18"/>
                <w:szCs w:val="18"/>
              </w:rPr>
            </w:pPr>
            <w:r w:rsidRPr="00506817">
              <w:rPr>
                <w:rFonts w:cs="Arial"/>
                <w:sz w:val="18"/>
                <w:szCs w:val="18"/>
              </w:rPr>
              <w:t xml:space="preserve">que é de responsabilidade exclusiva da </w:t>
            </w:r>
            <w:r w:rsidRPr="00506817">
              <w:rPr>
                <w:rFonts w:cs="Arial"/>
                <w:b/>
                <w:bCs/>
                <w:sz w:val="18"/>
                <w:szCs w:val="18"/>
              </w:rPr>
              <w:t xml:space="preserve">ENTIDADE </w:t>
            </w:r>
            <w:r w:rsidRPr="00506817">
              <w:rPr>
                <w:rFonts w:cs="Arial"/>
                <w:sz w:val="18"/>
                <w:szCs w:val="18"/>
              </w:rPr>
              <w:t>o recolhimento de quaisquer taxas, tributos ou encargos relacionados à doação, especialmente, e se for o caso, o recolhimento do ITCMD – Imposto sobre Transmissão Causa Mortis e Doação ou o reconhecimento e regularidade da condição de isento ou imune;</w:t>
            </w:r>
          </w:p>
          <w:p w14:paraId="1BC1E2F8" w14:textId="77777777" w:rsidR="008C4F2B" w:rsidRPr="00506817" w:rsidRDefault="008C4F2B" w:rsidP="00506817">
            <w:pPr>
              <w:pStyle w:val="PargrafodaLista"/>
              <w:numPr>
                <w:ilvl w:val="0"/>
                <w:numId w:val="8"/>
              </w:numPr>
              <w:spacing w:line="276" w:lineRule="auto"/>
              <w:ind w:left="738" w:hanging="284"/>
              <w:rPr>
                <w:rFonts w:eastAsia="Arial" w:cs="Arial"/>
                <w:sz w:val="18"/>
                <w:szCs w:val="18"/>
              </w:rPr>
            </w:pPr>
            <w:r w:rsidRPr="00506817">
              <w:rPr>
                <w:rFonts w:cs="Arial"/>
                <w:sz w:val="18"/>
                <w:szCs w:val="18"/>
              </w:rPr>
              <w:t xml:space="preserve">que autoriza o </w:t>
            </w:r>
            <w:r w:rsidRPr="00506817">
              <w:rPr>
                <w:rFonts w:cs="Arial"/>
                <w:b/>
                <w:bCs/>
                <w:sz w:val="18"/>
                <w:szCs w:val="18"/>
              </w:rPr>
              <w:t xml:space="preserve">GPA </w:t>
            </w:r>
            <w:r w:rsidRPr="00506817">
              <w:rPr>
                <w:rFonts w:cs="Arial"/>
                <w:sz w:val="18"/>
                <w:szCs w:val="18"/>
              </w:rPr>
              <w:t xml:space="preserve">e o </w:t>
            </w:r>
            <w:r w:rsidRPr="00506817">
              <w:rPr>
                <w:rFonts w:cs="Arial"/>
                <w:b/>
                <w:bCs/>
                <w:sz w:val="18"/>
                <w:szCs w:val="18"/>
              </w:rPr>
              <w:t xml:space="preserve">Instituto GPA </w:t>
            </w:r>
            <w:r w:rsidRPr="00506817">
              <w:rPr>
                <w:rFonts w:cs="Arial"/>
                <w:sz w:val="18"/>
                <w:szCs w:val="18"/>
              </w:rPr>
              <w:t>a utilizarem seu nome e marca exclusivamente para fins de divulgação da doação e das atividades a ele relacionadas.</w:t>
            </w:r>
          </w:p>
          <w:p w14:paraId="782D0BDF" w14:textId="77777777" w:rsidR="008C4F2B" w:rsidRPr="00506817" w:rsidRDefault="008C4F2B" w:rsidP="00506817">
            <w:pPr>
              <w:spacing w:line="276" w:lineRule="auto"/>
              <w:jc w:val="both"/>
              <w:rPr>
                <w:ins w:id="2" w:author="Camila Borenstein | SpaldingSertori" w:date="2022-12-09T11:22:00Z"/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732D6AA9" w14:textId="77777777" w:rsidR="008C4F2B" w:rsidRPr="00506817" w:rsidRDefault="008C4F2B" w:rsidP="00506817">
            <w:pPr>
              <w:numPr>
                <w:ilvl w:val="0"/>
                <w:numId w:val="6"/>
              </w:numPr>
              <w:spacing w:line="276" w:lineRule="auto"/>
              <w:ind w:left="491" w:hanging="491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A </w:t>
            </w:r>
            <w:r w:rsidRPr="00506817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ENTIDADE</w:t>
            </w: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reconhece que a assinatura deste documento não implica qualquer forma de associação, consórcio ou solidariedade, ativa ou passiva, entre a </w:t>
            </w:r>
            <w:r w:rsidRPr="00506817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ENTIDADE</w:t>
            </w: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, o </w:t>
            </w:r>
            <w:r w:rsidRPr="00506817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GPA</w:t>
            </w: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e/ou o </w:t>
            </w:r>
            <w:r w:rsidRPr="00506817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Instituto GPA</w:t>
            </w: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e nenhuma delas poderá representar a outra perante terceiros sem autorização expressa e escrita para tanto.</w:t>
            </w:r>
          </w:p>
          <w:p w14:paraId="3061D0F4" w14:textId="77777777" w:rsidR="008C4F2B" w:rsidRPr="00506817" w:rsidRDefault="008C4F2B" w:rsidP="00506817">
            <w:pPr>
              <w:spacing w:line="276" w:lineRule="auto"/>
              <w:ind w:left="491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3399E859" w14:textId="77777777" w:rsidR="008C4F2B" w:rsidRPr="00506817" w:rsidRDefault="008C4F2B" w:rsidP="00506817">
            <w:pPr>
              <w:numPr>
                <w:ilvl w:val="0"/>
                <w:numId w:val="6"/>
              </w:numPr>
              <w:spacing w:line="276" w:lineRule="auto"/>
              <w:ind w:left="491" w:hanging="491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A </w:t>
            </w:r>
            <w:r w:rsidRPr="00506817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 xml:space="preserve">ENTIDADE </w:t>
            </w: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declara que está ciente de que o descumprimento de disposição e/ou a não observância de declarações e garantias dispostas neste Termo poderão acarretar no término ou revogação de parceria, doação ou patrocínio. </w:t>
            </w:r>
          </w:p>
          <w:p w14:paraId="327371A7" w14:textId="77777777" w:rsidR="008C4F2B" w:rsidRPr="00506817" w:rsidRDefault="008C4F2B" w:rsidP="00506817">
            <w:pPr>
              <w:spacing w:line="276" w:lineRule="auto"/>
              <w:ind w:left="491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22134389" w14:textId="4418B7E9" w:rsidR="00774E5D" w:rsidRPr="000A5145" w:rsidRDefault="008C4F2B" w:rsidP="00506817">
            <w:pPr>
              <w:numPr>
                <w:ilvl w:val="0"/>
                <w:numId w:val="6"/>
              </w:numPr>
              <w:spacing w:line="276" w:lineRule="auto"/>
              <w:ind w:left="491" w:hanging="491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A pessoa jurídica  obriga-se a cumprir, e fazer cumprir, por si, suas afiliadas ou seu presidente, diretores, sócios, administradores, representantes e/ou membros do conselho de administração da empresa ou instituição filantrópica, a Lei de Prevenção à Lavagem de Dinheiro (Lei n. 9.613/98 e Lei n. 12.683/12), Lei Anticorrupção (Lei n. 12.846/13) e seus normativos complementares, Código </w:t>
            </w:r>
            <w:r w:rsidRPr="00506817"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Penal Brasileiro, no que diz respeitos aos crimes contra a Administração Pública, Lei de Improbidade Administrativa (Lei Federal nº 8.429/1992), Foreign Corrupt Practices Act (FCPA), Lei Anticorrupção Francesa (Sapin II) e outras regulamentações correlatas, devendo (i) adotar as melhores práticas de integridade e controles internos, com o objetivo de prevenir atos de corrupção, fraude, práticas ilícitas ou lavagem de dinheiro; (ii) abster-se de praticar atos de corrupção e de agir de forma lesiva à administração pública, no interesse ou para benefício, exclusivo ou não, da parte; em especial, não dar, oferecer ou prometer, direta ou indiretamente, qualquer coisa de valor ou vantagem a agente público ou pessoa a eles relacionada, com o objetivo de obter vantagem indevida, influenciar ato ou decisão ou direcionar negócios ilicitamente; e (iii)  Obriga-se a pessoa jurídica, por si ou por suas controladas, respectivos sócios, administradores, empregados, mandatários, representantes, ou subcontratados relacionados à execução desta parceria, a notificarem o GPA, imediatamente nos endereços eletrônicos ouvidoria@gpabr.com e compliance@gpabr.com, caso tomem conhecimento de qualquer ato de violação ou sejam objeto de qualquer investigação relacionada às citadas normas, em conjunto ou separadamente, obrigando-se a cooperarem com o GPA, apresentando quaisquer documentos e informações que lhe forem solicitados, relacionados à execução desta parceria.</w:t>
            </w:r>
          </w:p>
        </w:tc>
      </w:tr>
      <w:tr w:rsidR="00301167" w:rsidRPr="00506817" w14:paraId="78AED254" w14:textId="77777777" w:rsidTr="00301167">
        <w:trPr>
          <w:trHeight w:val="253"/>
        </w:trPr>
        <w:tc>
          <w:tcPr>
            <w:tcW w:w="11058" w:type="dxa"/>
            <w:gridSpan w:val="15"/>
            <w:shd w:val="clear" w:color="auto" w:fill="0070C0"/>
          </w:tcPr>
          <w:p w14:paraId="7555D3E4" w14:textId="35C240B7" w:rsidR="00774E5D" w:rsidRPr="00506817" w:rsidRDefault="00774E5D" w:rsidP="00A91AF6">
            <w:pPr>
              <w:pStyle w:val="PargrafodaLista"/>
              <w:numPr>
                <w:ilvl w:val="0"/>
                <w:numId w:val="1"/>
              </w:numPr>
              <w:jc w:val="center"/>
              <w:rPr>
                <w:rFonts w:cs="Arial"/>
                <w:color w:val="FFFFFF" w:themeColor="background1"/>
                <w:szCs w:val="20"/>
              </w:rPr>
            </w:pPr>
            <w:r w:rsidRPr="00506817">
              <w:rPr>
                <w:rFonts w:cs="Arial"/>
                <w:b/>
                <w:color w:val="FFFFFF" w:themeColor="background1"/>
                <w:szCs w:val="20"/>
              </w:rPr>
              <w:lastRenderedPageBreak/>
              <w:t>APROVAÇÃO (Assinatura)</w:t>
            </w:r>
          </w:p>
        </w:tc>
      </w:tr>
      <w:tr w:rsidR="00774E5D" w:rsidRPr="00506817" w14:paraId="656FEF8B" w14:textId="77777777" w:rsidTr="00301167">
        <w:trPr>
          <w:trHeight w:val="253"/>
        </w:trPr>
        <w:tc>
          <w:tcPr>
            <w:tcW w:w="11058" w:type="dxa"/>
            <w:gridSpan w:val="15"/>
            <w:shd w:val="clear" w:color="auto" w:fill="auto"/>
          </w:tcPr>
          <w:p w14:paraId="65C7CE22" w14:textId="05BC202C" w:rsidR="00774E5D" w:rsidRPr="00506817" w:rsidRDefault="005C76A8" w:rsidP="00774E5D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>Os signatários d</w:t>
            </w:r>
            <w:r w:rsidR="00774E5D" w:rsidRPr="00506817">
              <w:rPr>
                <w:rFonts w:ascii="Arial" w:hAnsi="Arial" w:cs="Arial"/>
                <w:sz w:val="20"/>
                <w:szCs w:val="20"/>
              </w:rPr>
              <w:t>eclaram que todas as informações acima prestadas são verdadeiras:</w:t>
            </w:r>
          </w:p>
          <w:p w14:paraId="3D3BE4AA" w14:textId="77777777" w:rsidR="00774E5D" w:rsidRPr="00506817" w:rsidRDefault="00774E5D" w:rsidP="00774E5D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</w:p>
          <w:p w14:paraId="3DC02054" w14:textId="26380448" w:rsidR="00774E5D" w:rsidRPr="00506817" w:rsidRDefault="00774E5D" w:rsidP="00774E5D">
            <w:pPr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 xml:space="preserve">Representante Legal da </w:t>
            </w:r>
            <w:r w:rsidR="005C76A8" w:rsidRPr="00506817">
              <w:rPr>
                <w:rFonts w:ascii="Arial" w:hAnsi="Arial" w:cs="Arial"/>
                <w:sz w:val="20"/>
                <w:szCs w:val="20"/>
              </w:rPr>
              <w:t>Entidade</w:t>
            </w:r>
            <w:r w:rsidRPr="00506817">
              <w:rPr>
                <w:rFonts w:ascii="Arial" w:hAnsi="Arial" w:cs="Arial"/>
                <w:sz w:val="20"/>
                <w:szCs w:val="20"/>
              </w:rPr>
              <w:t xml:space="preserve"> que firmará a parceria ou receberá doação</w:t>
            </w:r>
            <w:r w:rsidR="005C76A8" w:rsidRPr="00506817">
              <w:rPr>
                <w:rFonts w:ascii="Arial" w:hAnsi="Arial" w:cs="Arial"/>
                <w:sz w:val="20"/>
                <w:szCs w:val="20"/>
              </w:rPr>
              <w:t xml:space="preserve"> ou patrocínio</w:t>
            </w:r>
          </w:p>
          <w:p w14:paraId="0EA516CD" w14:textId="77777777" w:rsidR="00774E5D" w:rsidRPr="00506817" w:rsidRDefault="00774E5D" w:rsidP="00774E5D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68799B" w14:textId="77777777" w:rsidR="00774E5D" w:rsidRPr="00506817" w:rsidRDefault="00774E5D" w:rsidP="00774E5D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</w:p>
          <w:p w14:paraId="390E25EC" w14:textId="77777777" w:rsidR="00774E5D" w:rsidRPr="00506817" w:rsidRDefault="00774E5D" w:rsidP="00774E5D">
            <w:pPr>
              <w:spacing w:before="3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6817">
              <w:rPr>
                <w:rFonts w:ascii="Arial" w:hAnsi="Arial" w:cs="Arial"/>
                <w:color w:val="000000" w:themeColor="text1"/>
                <w:sz w:val="20"/>
                <w:szCs w:val="20"/>
              </w:rPr>
              <w:t>________________________________________________________________________________________________</w:t>
            </w:r>
          </w:p>
          <w:p w14:paraId="6ED196E3" w14:textId="77777777" w:rsidR="00774E5D" w:rsidRPr="00506817" w:rsidRDefault="00774E5D" w:rsidP="00774E5D">
            <w:pPr>
              <w:spacing w:before="3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6817">
              <w:rPr>
                <w:rFonts w:ascii="Arial" w:hAnsi="Arial" w:cs="Arial"/>
                <w:color w:val="000000" w:themeColor="text1"/>
                <w:sz w:val="20"/>
                <w:szCs w:val="20"/>
              </w:rPr>
              <w:t>Nome Completo</w:t>
            </w:r>
          </w:p>
          <w:p w14:paraId="79967F98" w14:textId="248E2CC6" w:rsidR="00774E5D" w:rsidRPr="00506817" w:rsidRDefault="00774E5D" w:rsidP="00774E5D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0681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06817">
              <w:rPr>
                <w:rFonts w:ascii="Arial" w:hAnsi="Arial" w:cs="Arial"/>
                <w:sz w:val="20"/>
                <w:szCs w:val="20"/>
              </w:rPr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0681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1DA9D13F" w14:textId="77777777" w:rsidR="00774E5D" w:rsidRPr="00506817" w:rsidRDefault="00774E5D" w:rsidP="00774E5D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</w:p>
          <w:p w14:paraId="16CD2E70" w14:textId="77777777" w:rsidR="00774E5D" w:rsidRPr="00506817" w:rsidRDefault="00774E5D" w:rsidP="00774E5D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</w:t>
            </w:r>
          </w:p>
          <w:p w14:paraId="587B3C47" w14:textId="77777777" w:rsidR="00774E5D" w:rsidRPr="00506817" w:rsidRDefault="00774E5D" w:rsidP="00774E5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681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Assinatura  </w:t>
            </w:r>
          </w:p>
          <w:p w14:paraId="0AC45579" w14:textId="77777777" w:rsidR="00774E5D" w:rsidRPr="00506817" w:rsidRDefault="00774E5D" w:rsidP="00774E5D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</w:p>
          <w:p w14:paraId="290FC917" w14:textId="77777777" w:rsidR="00774E5D" w:rsidRPr="00506817" w:rsidRDefault="00774E5D" w:rsidP="00774E5D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</w:p>
          <w:p w14:paraId="5DA251CB" w14:textId="77777777" w:rsidR="00774E5D" w:rsidRPr="00506817" w:rsidRDefault="00774E5D" w:rsidP="00774E5D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</w:p>
          <w:p w14:paraId="3728BBCD" w14:textId="77777777" w:rsidR="00774E5D" w:rsidRPr="00506817" w:rsidRDefault="00774E5D" w:rsidP="00774E5D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  <w:r w:rsidRPr="00506817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</w:t>
            </w:r>
          </w:p>
          <w:p w14:paraId="30B98642" w14:textId="16B82655" w:rsidR="00774E5D" w:rsidRPr="00506817" w:rsidRDefault="00774E5D" w:rsidP="00774E5D">
            <w:pPr>
              <w:spacing w:before="3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6817">
              <w:rPr>
                <w:rFonts w:ascii="Arial" w:hAnsi="Arial" w:cs="Arial"/>
                <w:color w:val="000000" w:themeColor="text1"/>
                <w:sz w:val="20"/>
                <w:szCs w:val="20"/>
              </w:rPr>
              <w:t>Assinatura e Carimbo do(a) Gerente da Loja/CD ou</w:t>
            </w:r>
            <w:r w:rsidR="005C76A8" w:rsidRPr="0050681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do</w:t>
            </w:r>
            <w:r w:rsidRPr="0050681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FE6BAA" w:rsidRPr="00506817">
              <w:rPr>
                <w:rFonts w:ascii="Arial" w:hAnsi="Arial" w:cs="Arial"/>
                <w:color w:val="000000" w:themeColor="text1"/>
                <w:sz w:val="20"/>
                <w:szCs w:val="20"/>
              </w:rPr>
              <w:t>Instituto GPA</w:t>
            </w:r>
          </w:p>
          <w:p w14:paraId="31A3555C" w14:textId="612722C3" w:rsidR="00AF6F59" w:rsidRPr="00506817" w:rsidRDefault="00AF6F59" w:rsidP="00774E5D">
            <w:pPr>
              <w:spacing w:before="3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356D7140" w14:textId="77777777" w:rsidR="00AF6F59" w:rsidRPr="00506817" w:rsidRDefault="00AF6F59" w:rsidP="00774E5D">
            <w:pPr>
              <w:spacing w:before="3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58606333" w14:textId="445DD7EF" w:rsidR="00774E5D" w:rsidRPr="00506817" w:rsidRDefault="00774E5D" w:rsidP="00774E5D">
            <w:pPr>
              <w:spacing w:before="3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4CA7179" w14:textId="77777777" w:rsidR="00774E5D" w:rsidRPr="00506817" w:rsidRDefault="00774E5D" w:rsidP="00774E5D">
            <w:pPr>
              <w:spacing w:before="3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1167" w:rsidRPr="00506817" w14:paraId="4D510F81" w14:textId="77777777" w:rsidTr="00301167">
        <w:trPr>
          <w:trHeight w:val="253"/>
        </w:trPr>
        <w:tc>
          <w:tcPr>
            <w:tcW w:w="11058" w:type="dxa"/>
            <w:gridSpan w:val="15"/>
            <w:shd w:val="clear" w:color="auto" w:fill="0070C0"/>
          </w:tcPr>
          <w:p w14:paraId="598B3A86" w14:textId="412018E6" w:rsidR="00774E5D" w:rsidRPr="00506817" w:rsidRDefault="00774E5D" w:rsidP="00A91AF6">
            <w:pPr>
              <w:pStyle w:val="PargrafodaLista"/>
              <w:numPr>
                <w:ilvl w:val="0"/>
                <w:numId w:val="1"/>
              </w:numPr>
              <w:jc w:val="center"/>
              <w:rPr>
                <w:rFonts w:cs="Arial"/>
                <w:color w:val="FFFFFF" w:themeColor="background1"/>
                <w:szCs w:val="20"/>
              </w:rPr>
            </w:pPr>
            <w:r w:rsidRPr="00506817">
              <w:rPr>
                <w:rFonts w:cs="Arial"/>
                <w:b/>
                <w:color w:val="FFFFFF" w:themeColor="background1"/>
                <w:szCs w:val="20"/>
              </w:rPr>
              <w:t>ABRANGÊNCIA DO DOCUMENTO</w:t>
            </w:r>
          </w:p>
        </w:tc>
      </w:tr>
      <w:tr w:rsidR="00774E5D" w:rsidRPr="00506817" w14:paraId="5E67CEC0" w14:textId="77777777" w:rsidTr="00301167">
        <w:trPr>
          <w:trHeight w:val="253"/>
        </w:trPr>
        <w:tc>
          <w:tcPr>
            <w:tcW w:w="11058" w:type="dxa"/>
            <w:gridSpan w:val="15"/>
            <w:shd w:val="clear" w:color="auto" w:fill="auto"/>
          </w:tcPr>
          <w:p w14:paraId="35973F71" w14:textId="77777777" w:rsidR="00774E5D" w:rsidRPr="00506817" w:rsidRDefault="00774E5D" w:rsidP="00774E5D">
            <w:pPr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60FBA817" w14:textId="77777777" w:rsidR="00774E5D" w:rsidRPr="00506817" w:rsidRDefault="00774E5D" w:rsidP="00774E5D">
            <w:pPr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6817">
              <w:rPr>
                <w:rFonts w:ascii="Arial" w:hAnsi="Arial" w:cs="Arial"/>
                <w:color w:val="000000" w:themeColor="text1"/>
                <w:sz w:val="20"/>
                <w:szCs w:val="20"/>
              </w:rPr>
              <w:t>Este documento aplica-se a todas as áreas e unidades de negócio do GPA.</w:t>
            </w:r>
          </w:p>
          <w:p w14:paraId="7B0DE06E" w14:textId="77777777" w:rsidR="00774E5D" w:rsidRPr="00506817" w:rsidRDefault="00774E5D" w:rsidP="00774E5D">
            <w:pPr>
              <w:pStyle w:val="PargrafodaLista"/>
              <w:ind w:left="1080"/>
              <w:rPr>
                <w:rFonts w:cs="Arial"/>
                <w:b/>
                <w:szCs w:val="20"/>
              </w:rPr>
            </w:pPr>
          </w:p>
        </w:tc>
      </w:tr>
    </w:tbl>
    <w:p w14:paraId="0025F729" w14:textId="77777777" w:rsidR="00F70921" w:rsidRPr="00506817" w:rsidRDefault="00F70921" w:rsidP="00774E5D">
      <w:pPr>
        <w:rPr>
          <w:rFonts w:ascii="Arial" w:hAnsi="Arial" w:cs="Arial"/>
          <w:sz w:val="20"/>
          <w:szCs w:val="20"/>
        </w:rPr>
      </w:pPr>
    </w:p>
    <w:sectPr w:rsidR="00F70921" w:rsidRPr="00506817" w:rsidSect="00EB7399">
      <w:headerReference w:type="even" r:id="rId77"/>
      <w:headerReference w:type="default" r:id="rId78"/>
      <w:footerReference w:type="even" r:id="rId79"/>
      <w:footerReference w:type="default" r:id="rId80"/>
      <w:headerReference w:type="first" r:id="rId81"/>
      <w:pgSz w:w="11900" w:h="16840" w:code="9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5C43CF" w14:textId="77777777" w:rsidR="00475983" w:rsidRDefault="00475983" w:rsidP="00EE1E00">
      <w:r>
        <w:separator/>
      </w:r>
    </w:p>
  </w:endnote>
  <w:endnote w:type="continuationSeparator" w:id="0">
    <w:p w14:paraId="24708CCB" w14:textId="77777777" w:rsidR="00475983" w:rsidRDefault="00475983" w:rsidP="00EE1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CD53FF" w14:textId="77777777" w:rsidR="00475983" w:rsidRDefault="00475983" w:rsidP="00D3088F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C1C5FCA" w14:textId="77777777" w:rsidR="00475983" w:rsidRDefault="00475983" w:rsidP="004759CD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37B81A" w14:textId="27721698" w:rsidR="00475983" w:rsidRPr="00FA7C7D" w:rsidRDefault="00475983" w:rsidP="00141731">
    <w:pPr>
      <w:pStyle w:val="Rodap"/>
      <w:framePr w:w="241" w:wrap="none" w:vAnchor="text" w:hAnchor="page" w:x="11224" w:y="1"/>
      <w:jc w:val="right"/>
      <w:rPr>
        <w:rStyle w:val="Nmerodepgina"/>
        <w:rFonts w:ascii="Arial" w:hAnsi="Arial" w:cs="Arial"/>
        <w:b/>
        <w:bCs/>
        <w:color w:val="1683C6"/>
        <w:sz w:val="16"/>
        <w:szCs w:val="16"/>
      </w:rPr>
    </w:pPr>
    <w:r w:rsidRPr="00FA7C7D">
      <w:rPr>
        <w:rStyle w:val="Nmerodepgina"/>
        <w:rFonts w:ascii="Arial" w:hAnsi="Arial" w:cs="Arial"/>
        <w:b/>
        <w:bCs/>
        <w:color w:val="1683C6"/>
        <w:sz w:val="16"/>
        <w:szCs w:val="16"/>
      </w:rPr>
      <w:fldChar w:fldCharType="begin"/>
    </w:r>
    <w:r w:rsidRPr="00FA7C7D">
      <w:rPr>
        <w:rStyle w:val="Nmerodepgina"/>
        <w:rFonts w:ascii="Arial" w:hAnsi="Arial" w:cs="Arial"/>
        <w:color w:val="1683C6"/>
        <w:sz w:val="16"/>
        <w:szCs w:val="16"/>
      </w:rPr>
      <w:instrText xml:space="preserve">PAGE  </w:instrText>
    </w:r>
    <w:r w:rsidRPr="00FA7C7D">
      <w:rPr>
        <w:rStyle w:val="Nmerodepgina"/>
        <w:rFonts w:ascii="Arial" w:hAnsi="Arial" w:cs="Arial"/>
        <w:b/>
        <w:bCs/>
        <w:color w:val="1683C6"/>
        <w:sz w:val="16"/>
        <w:szCs w:val="16"/>
      </w:rPr>
      <w:fldChar w:fldCharType="separate"/>
    </w:r>
    <w:r w:rsidR="00AA0691">
      <w:rPr>
        <w:rStyle w:val="Nmerodepgina"/>
        <w:rFonts w:ascii="Arial" w:hAnsi="Arial" w:cs="Arial"/>
        <w:noProof/>
        <w:color w:val="1683C6"/>
        <w:sz w:val="16"/>
        <w:szCs w:val="16"/>
      </w:rPr>
      <w:t>1</w:t>
    </w:r>
    <w:r w:rsidRPr="00FA7C7D">
      <w:rPr>
        <w:rStyle w:val="Nmerodepgina"/>
        <w:rFonts w:ascii="Arial" w:hAnsi="Arial" w:cs="Arial"/>
        <w:b/>
        <w:bCs/>
        <w:color w:val="1683C6"/>
        <w:sz w:val="16"/>
        <w:szCs w:val="16"/>
      </w:rPr>
      <w:fldChar w:fldCharType="end"/>
    </w:r>
  </w:p>
  <w:p w14:paraId="3C4697F6" w14:textId="5C9CDBAA" w:rsidR="00475983" w:rsidRDefault="00475983" w:rsidP="00FF506B">
    <w:pPr>
      <w:pStyle w:val="Rodap"/>
      <w:ind w:left="-1418" w:right="360"/>
    </w:pPr>
    <w:r w:rsidRPr="00FE7FB2">
      <w:rPr>
        <w:noProof/>
        <w:color w:val="1683C6"/>
        <w:lang w:eastAsia="pt-BR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8A3E453" wp14:editId="0462BE5F">
              <wp:simplePos x="0" y="0"/>
              <wp:positionH relativeFrom="column">
                <wp:posOffset>-772846</wp:posOffset>
              </wp:positionH>
              <wp:positionV relativeFrom="paragraph">
                <wp:posOffset>-354457</wp:posOffset>
              </wp:positionV>
              <wp:extent cx="3208655" cy="19685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865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3C55A8" w14:textId="77777777" w:rsidR="00475983" w:rsidRPr="00E76D78" w:rsidRDefault="00475983" w:rsidP="003721C7">
                          <w:pPr>
                            <w:pStyle w:val="BasicParagraph"/>
                            <w:rPr>
                              <w:rFonts w:ascii="Arial" w:hAnsi="Arial" w:cs="Arial"/>
                              <w:b/>
                              <w:bCs/>
                              <w:color w:val="1583C6"/>
                              <w:spacing w:val="12"/>
                              <w:sz w:val="12"/>
                              <w:szCs w:val="12"/>
                              <w:lang w:val="pt-BR"/>
                            </w:rPr>
                          </w:pPr>
                          <w:r w:rsidRPr="009F659C">
                            <w:rPr>
                              <w:rFonts w:ascii="Arial" w:hAnsi="Arial" w:cs="Arial"/>
                              <w:b/>
                              <w:bCs/>
                              <w:color w:val="1583C6"/>
                              <w:spacing w:val="12"/>
                              <w:sz w:val="12"/>
                              <w:szCs w:val="12"/>
                              <w:lang w:val="pt-BR"/>
                            </w:rPr>
                            <w:t>Documento controlado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1583C6"/>
                              <w:spacing w:val="12"/>
                              <w:sz w:val="12"/>
                              <w:szCs w:val="12"/>
                              <w:lang w:val="pt-BR"/>
                            </w:rPr>
                            <w:t xml:space="preserve"> - q</w:t>
                          </w:r>
                          <w:r w:rsidRPr="009F659C">
                            <w:rPr>
                              <w:rFonts w:ascii="Arial" w:hAnsi="Arial" w:cs="Arial"/>
                              <w:b/>
                              <w:bCs/>
                              <w:color w:val="1583C6"/>
                              <w:spacing w:val="12"/>
                              <w:sz w:val="12"/>
                              <w:szCs w:val="12"/>
                              <w:lang w:val="pt-BR"/>
                            </w:rPr>
                            <w:t>uando impresso, pode estar desatualizado</w:t>
                          </w:r>
                        </w:p>
                        <w:p w14:paraId="590BD1B0" w14:textId="158757B4" w:rsidR="00475983" w:rsidRPr="00AF3A80" w:rsidRDefault="00475983" w:rsidP="0089260A">
                          <w:pPr>
                            <w:pStyle w:val="BasicParagraph"/>
                            <w:rPr>
                              <w:rFonts w:ascii="Arial" w:hAnsi="Arial" w:cs="Arial"/>
                              <w:color w:val="115E90"/>
                              <w:sz w:val="16"/>
                              <w:szCs w:val="16"/>
                              <w:lang w:val="pt-B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A3E45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left:0;text-align:left;margin-left:-60.85pt;margin-top:-27.9pt;width:252.65pt;height:1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" filled="f" stroked="f">
              <v:textbox style="mso-fit-shape-to-text:t">
                <w:txbxContent>
                  <w:p w14:paraId="043C55A8" w14:textId="77777777" w:rsidR="00475983" w:rsidRPr="00E76D78" w:rsidRDefault="00475983" w:rsidP="003721C7">
                    <w:pPr>
                      <w:pStyle w:val="BasicParagraph"/>
                      <w:rPr>
                        <w:rFonts w:ascii="Arial" w:hAnsi="Arial" w:cs="Arial"/>
                        <w:b/>
                        <w:bCs/>
                        <w:color w:val="1583C6"/>
                        <w:spacing w:val="12"/>
                        <w:sz w:val="12"/>
                        <w:szCs w:val="12"/>
                        <w:lang w:val="pt-BR"/>
                      </w:rPr>
                    </w:pPr>
                    <w:r w:rsidRPr="009F659C">
                      <w:rPr>
                        <w:rFonts w:ascii="Arial" w:hAnsi="Arial" w:cs="Arial"/>
                        <w:b/>
                        <w:bCs/>
                        <w:color w:val="1583C6"/>
                        <w:spacing w:val="12"/>
                        <w:sz w:val="12"/>
                        <w:szCs w:val="12"/>
                        <w:lang w:val="pt-BR"/>
                      </w:rPr>
                      <w:t>Documento controlado</w:t>
                    </w:r>
                    <w:r>
                      <w:rPr>
                        <w:rFonts w:ascii="Arial" w:hAnsi="Arial" w:cs="Arial"/>
                        <w:b/>
                        <w:bCs/>
                        <w:color w:val="1583C6"/>
                        <w:spacing w:val="12"/>
                        <w:sz w:val="12"/>
                        <w:szCs w:val="12"/>
                        <w:lang w:val="pt-BR"/>
                      </w:rPr>
                      <w:t xml:space="preserve"> - q</w:t>
                    </w:r>
                    <w:r w:rsidRPr="009F659C">
                      <w:rPr>
                        <w:rFonts w:ascii="Arial" w:hAnsi="Arial" w:cs="Arial"/>
                        <w:b/>
                        <w:bCs/>
                        <w:color w:val="1583C6"/>
                        <w:spacing w:val="12"/>
                        <w:sz w:val="12"/>
                        <w:szCs w:val="12"/>
                        <w:lang w:val="pt-BR"/>
                      </w:rPr>
                      <w:t>uando impresso, pode estar desatualizado</w:t>
                    </w:r>
                  </w:p>
                  <w:p w14:paraId="590BD1B0" w14:textId="158757B4" w:rsidR="00475983" w:rsidRPr="00AF3A80" w:rsidRDefault="00475983" w:rsidP="0089260A">
                    <w:pPr>
                      <w:pStyle w:val="BasicParagraph"/>
                      <w:rPr>
                        <w:rFonts w:ascii="Arial" w:hAnsi="Arial" w:cs="Arial"/>
                        <w:color w:val="115E90"/>
                        <w:sz w:val="16"/>
                        <w:szCs w:val="16"/>
                        <w:lang w:val="pt-BR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D1FF0B" w14:textId="77777777" w:rsidR="00475983" w:rsidRDefault="00475983" w:rsidP="00EE1E00">
      <w:r>
        <w:separator/>
      </w:r>
    </w:p>
  </w:footnote>
  <w:footnote w:type="continuationSeparator" w:id="0">
    <w:p w14:paraId="36AC7440" w14:textId="77777777" w:rsidR="00475983" w:rsidRDefault="00475983" w:rsidP="00EE1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5D501D" w14:textId="7E2CBB96" w:rsidR="00475983" w:rsidRDefault="0047598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88960" behindDoc="1" locked="0" layoutInCell="0" allowOverlap="1" wp14:anchorId="11C9ED6E" wp14:editId="2871FC7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6025" cy="10693400"/>
          <wp:effectExtent l="0" t="0" r="0" b="0"/>
          <wp:wrapNone/>
          <wp:docPr id="38" name="Imagem 38" descr="/Users/bendmac05/Desktop/AF_Template_DoctosSeguranca_GPA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/Users/bendmac05/Desktop/AF_Template_DoctosSeguranca_GPA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6025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85888" behindDoc="1" locked="0" layoutInCell="0" allowOverlap="1" wp14:anchorId="67E0859B" wp14:editId="3FB1DBB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6025" cy="10693400"/>
          <wp:effectExtent l="0" t="0" r="0" b="0"/>
          <wp:wrapNone/>
          <wp:docPr id="37" name="Imagem 37" descr="/Users/bendmac05/Desktop/AF_Template_DoctosSeguranca_GPA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/Users/bendmac05/Desktop/AF_Template_DoctosSeguranca_GPA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6025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82816" behindDoc="1" locked="0" layoutInCell="0" allowOverlap="1" wp14:anchorId="0F6AD65D" wp14:editId="5E055B2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6025" cy="10693400"/>
          <wp:effectExtent l="0" t="0" r="0" b="0"/>
          <wp:wrapNone/>
          <wp:docPr id="36" name="Imagem 36" descr="/Users/bendmac05/Desktop/AF_Template_DoctosSeguranca_GPA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/Users/bendmac05/Desktop/AF_Template_DoctosSeguranca_GPA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6025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79744" behindDoc="1" locked="0" layoutInCell="0" allowOverlap="1" wp14:anchorId="036D0021" wp14:editId="634AF75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6025" cy="10693400"/>
          <wp:effectExtent l="0" t="0" r="0" b="0"/>
          <wp:wrapNone/>
          <wp:docPr id="35" name="Imagem 35" descr="/Users/bendmac05/Desktop/AF_Template_DoctosSeguranca_GPA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/Users/bendmac05/Desktop/AF_Template_DoctosSeguranca_GPA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6025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76672" behindDoc="1" locked="0" layoutInCell="0" allowOverlap="1" wp14:anchorId="6300DB3A" wp14:editId="17A1C1C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105" cy="10695940"/>
          <wp:effectExtent l="0" t="0" r="0" b="0"/>
          <wp:wrapNone/>
          <wp:docPr id="34" name="Imagem 34" descr="/Users/bendmac05/Desktop/AF_Template_DoctosSeguranca_GPA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/Users/bendmac05/Desktop/AF_Template_DoctosSeguranca_GPA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105" cy="10695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73600" behindDoc="1" locked="0" layoutInCell="0" allowOverlap="1" wp14:anchorId="32E71DF5" wp14:editId="2B471A3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3255" cy="8086090"/>
          <wp:effectExtent l="0" t="0" r="0" b="0"/>
          <wp:wrapNone/>
          <wp:docPr id="33" name="Imagem 33" descr="/Users/bendmac05/Desktop/AF_Template_DoctosSeguranca_GPA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/Users/bendmac05/Desktop/AF_Template_DoctosSeguranca_GPA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3255" cy="80860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8480" behindDoc="1" locked="0" layoutInCell="0" allowOverlap="1" wp14:anchorId="67750A55" wp14:editId="5EB4B2F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9200" cy="10693400"/>
          <wp:effectExtent l="0" t="0" r="0" b="0"/>
          <wp:wrapNone/>
          <wp:docPr id="32" name="Imagem 32" descr="/Users/bendmac05/Desktop/GPA/template word/AF_Template_DoctosSeguranca_GPA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/Users/bendmac05/Desktop/GPA/template word/AF_Template_DoctosSeguranca_GPA-01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5408" behindDoc="1" locked="0" layoutInCell="0" allowOverlap="1" wp14:anchorId="101A3FEA" wp14:editId="4DA6AF4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105" cy="10695940"/>
          <wp:effectExtent l="0" t="0" r="0" b="0"/>
          <wp:wrapNone/>
          <wp:docPr id="31" name="Imagem 31" descr="/Users/bendmac05/Desktop/GPA/pngs template word/AF_Template_DoctosSeguranca_GPA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/Users/bendmac05/Desktop/GPA/pngs template word/AF_Template_DoctosSeguranca_GPA-01.png"/>
                  <pic:cNvPicPr>
                    <a:picLocks noChangeAspect="1" noChangeArrowheads="1"/>
                  </pic:cNvPicPr>
                </pic:nvPicPr>
                <pic:blipFill>
                  <a:blip r:embed="rId4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105" cy="10695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AA2B9" w14:textId="1525759C" w:rsidR="00475983" w:rsidRDefault="00475983" w:rsidP="00EE1E00">
    <w:pPr>
      <w:pStyle w:val="Cabealho"/>
      <w:ind w:left="-1440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2CB826D9" wp14:editId="19C1DCB5">
              <wp:simplePos x="0" y="0"/>
              <wp:positionH relativeFrom="margin">
                <wp:posOffset>-752475</wp:posOffset>
              </wp:positionH>
              <wp:positionV relativeFrom="paragraph">
                <wp:posOffset>142875</wp:posOffset>
              </wp:positionV>
              <wp:extent cx="2762250" cy="7715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62250" cy="771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9AD4DF" w14:textId="75CF9F54" w:rsidR="00475983" w:rsidRPr="00FE7FB2" w:rsidRDefault="00475983" w:rsidP="00734C29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124171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124171"/>
                              <w:sz w:val="12"/>
                              <w:szCs w:val="12"/>
                            </w:rPr>
                            <w:t>Formulário</w:t>
                          </w:r>
                          <w:r w:rsidRPr="00FE7FB2">
                            <w:rPr>
                              <w:rFonts w:ascii="Arial" w:hAnsi="Arial" w:cs="Arial"/>
                              <w:b/>
                              <w:bCs/>
                              <w:color w:val="124171"/>
                              <w:sz w:val="12"/>
                              <w:szCs w:val="12"/>
                            </w:rPr>
                            <w:t>:</w:t>
                          </w:r>
                        </w:p>
                        <w:p w14:paraId="4EC4CFDF" w14:textId="77777777" w:rsidR="00475983" w:rsidRDefault="00475983" w:rsidP="00734C29">
                          <w:pPr>
                            <w:rPr>
                              <w:rFonts w:ascii="Arial" w:hAnsi="Arial" w:cs="Arial"/>
                              <w:b/>
                              <w:color w:val="1683C6"/>
                              <w:sz w:val="18"/>
                              <w:szCs w:val="18"/>
                            </w:rPr>
                          </w:pPr>
                          <w:r w:rsidRPr="00774E5D">
                            <w:rPr>
                              <w:rFonts w:ascii="Arial" w:hAnsi="Arial" w:cs="Arial"/>
                              <w:b/>
                              <w:color w:val="1683C6"/>
                              <w:sz w:val="18"/>
                              <w:szCs w:val="18"/>
                            </w:rPr>
                            <w:t>Cadastro para doações e parcerias com o Instituto GPA (Lojas)</w:t>
                          </w:r>
                        </w:p>
                        <w:p w14:paraId="2DF25E59" w14:textId="4010D9C5" w:rsidR="00475983" w:rsidRPr="00FE7FB2" w:rsidRDefault="00475983" w:rsidP="00734C29">
                          <w:pPr>
                            <w:rPr>
                              <w:rFonts w:ascii="Arial" w:hAnsi="Arial" w:cs="Arial"/>
                              <w:color w:val="124171"/>
                              <w:sz w:val="12"/>
                              <w:szCs w:val="12"/>
                            </w:rPr>
                          </w:pPr>
                          <w:r w:rsidRPr="00FE7FB2">
                            <w:rPr>
                              <w:rFonts w:ascii="Arial" w:hAnsi="Arial" w:cs="Arial"/>
                              <w:b/>
                              <w:bCs/>
                              <w:color w:val="124171"/>
                              <w:sz w:val="12"/>
                              <w:szCs w:val="12"/>
                            </w:rPr>
                            <w:t>Código:</w:t>
                          </w:r>
                          <w:r w:rsidRPr="00FE7FB2">
                            <w:rPr>
                              <w:rFonts w:ascii="Arial" w:hAnsi="Arial" w:cs="Arial"/>
                              <w:color w:val="124171"/>
                              <w:sz w:val="12"/>
                              <w:szCs w:val="12"/>
                            </w:rPr>
                            <w:t xml:space="preserve"> </w:t>
                          </w:r>
                          <w:r w:rsidRPr="00774E5D">
                            <w:rPr>
                              <w:rFonts w:ascii="Arial" w:hAnsi="Arial" w:cs="Arial"/>
                              <w:color w:val="124171"/>
                              <w:sz w:val="12"/>
                              <w:szCs w:val="12"/>
                            </w:rPr>
                            <w:t>GPA.FM.05.02.0001</w:t>
                          </w:r>
                        </w:p>
                        <w:p w14:paraId="461A3594" w14:textId="3FA87C7A" w:rsidR="00475983" w:rsidRPr="00FE7FB2" w:rsidRDefault="00475983" w:rsidP="00734C29">
                          <w:pPr>
                            <w:rPr>
                              <w:rFonts w:ascii="Arial" w:hAnsi="Arial" w:cs="Arial"/>
                              <w:color w:val="124171"/>
                              <w:sz w:val="12"/>
                              <w:szCs w:val="12"/>
                            </w:rPr>
                          </w:pPr>
                          <w:r w:rsidRPr="00FE7FB2">
                            <w:rPr>
                              <w:rFonts w:ascii="Arial" w:hAnsi="Arial" w:cs="Arial"/>
                              <w:b/>
                              <w:bCs/>
                              <w:color w:val="124171"/>
                              <w:sz w:val="12"/>
                              <w:szCs w:val="12"/>
                            </w:rPr>
                            <w:t>Vigência:</w:t>
                          </w:r>
                          <w:r w:rsidRPr="00FE7FB2">
                            <w:rPr>
                              <w:rFonts w:ascii="Arial" w:hAnsi="Arial" w:cs="Arial"/>
                              <w:color w:val="12417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color w:val="124171"/>
                              <w:sz w:val="12"/>
                              <w:szCs w:val="12"/>
                            </w:rPr>
                            <w:t>abril/2026</w:t>
                          </w:r>
                        </w:p>
                        <w:p w14:paraId="76863FE9" w14:textId="255521C8" w:rsidR="00475983" w:rsidRPr="00FE7FB2" w:rsidRDefault="00475983" w:rsidP="00734C29">
                          <w:pPr>
                            <w:rPr>
                              <w:rFonts w:ascii="Arial" w:hAnsi="Arial" w:cs="Arial"/>
                              <w:color w:val="124171"/>
                              <w:sz w:val="12"/>
                              <w:szCs w:val="12"/>
                            </w:rPr>
                          </w:pPr>
                          <w:r w:rsidRPr="00FE7FB2">
                            <w:rPr>
                              <w:rFonts w:ascii="Arial" w:hAnsi="Arial" w:cs="Arial"/>
                              <w:b/>
                              <w:bCs/>
                              <w:color w:val="124171"/>
                              <w:sz w:val="12"/>
                              <w:szCs w:val="12"/>
                            </w:rPr>
                            <w:t>Sigilo:</w:t>
                          </w:r>
                          <w:r>
                            <w:rPr>
                              <w:rFonts w:ascii="Arial" w:hAnsi="Arial" w:cs="Arial"/>
                              <w:color w:val="124171"/>
                              <w:sz w:val="12"/>
                              <w:szCs w:val="12"/>
                            </w:rPr>
                            <w:t xml:space="preserve"> Uso público</w:t>
                          </w:r>
                        </w:p>
                        <w:p w14:paraId="174EC2FC" w14:textId="77777777" w:rsidR="00475983" w:rsidRPr="00FE7FB2" w:rsidRDefault="00475983" w:rsidP="00734C29">
                          <w:pPr>
                            <w:rPr>
                              <w:rFonts w:ascii="Arial" w:hAnsi="Arial" w:cs="Arial"/>
                              <w:color w:val="124171"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B826D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9.25pt;margin-top:11.25pt;width:217.5pt;height:60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" filled="f" stroked="f">
              <v:textbox>
                <w:txbxContent>
                  <w:p w14:paraId="4B9AD4DF" w14:textId="75CF9F54" w:rsidR="00475983" w:rsidRPr="00FE7FB2" w:rsidRDefault="00475983" w:rsidP="00734C29">
                    <w:pPr>
                      <w:rPr>
                        <w:rFonts w:ascii="Arial" w:hAnsi="Arial" w:cs="Arial"/>
                        <w:b/>
                        <w:bCs/>
                        <w:color w:val="124171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124171"/>
                        <w:sz w:val="12"/>
                        <w:szCs w:val="12"/>
                      </w:rPr>
                      <w:t>Formulário</w:t>
                    </w:r>
                    <w:r w:rsidRPr="00FE7FB2">
                      <w:rPr>
                        <w:rFonts w:ascii="Arial" w:hAnsi="Arial" w:cs="Arial"/>
                        <w:b/>
                        <w:bCs/>
                        <w:color w:val="124171"/>
                        <w:sz w:val="12"/>
                        <w:szCs w:val="12"/>
                      </w:rPr>
                      <w:t>:</w:t>
                    </w:r>
                  </w:p>
                  <w:p w14:paraId="4EC4CFDF" w14:textId="77777777" w:rsidR="00475983" w:rsidRDefault="00475983" w:rsidP="00734C29">
                    <w:pPr>
                      <w:rPr>
                        <w:rFonts w:ascii="Arial" w:hAnsi="Arial" w:cs="Arial"/>
                        <w:b/>
                        <w:color w:val="1683C6"/>
                        <w:sz w:val="18"/>
                        <w:szCs w:val="18"/>
                      </w:rPr>
                    </w:pPr>
                    <w:r w:rsidRPr="00774E5D">
                      <w:rPr>
                        <w:rFonts w:ascii="Arial" w:hAnsi="Arial" w:cs="Arial"/>
                        <w:b/>
                        <w:color w:val="1683C6"/>
                        <w:sz w:val="18"/>
                        <w:szCs w:val="18"/>
                      </w:rPr>
                      <w:t>Cadastro para doações e parcerias com o Instituto GPA (Lojas)</w:t>
                    </w:r>
                  </w:p>
                  <w:p w14:paraId="2DF25E59" w14:textId="4010D9C5" w:rsidR="00475983" w:rsidRPr="00FE7FB2" w:rsidRDefault="00475983" w:rsidP="00734C29">
                    <w:pPr>
                      <w:rPr>
                        <w:rFonts w:ascii="Arial" w:hAnsi="Arial" w:cs="Arial"/>
                        <w:color w:val="124171"/>
                        <w:sz w:val="12"/>
                        <w:szCs w:val="12"/>
                      </w:rPr>
                    </w:pPr>
                    <w:r w:rsidRPr="00FE7FB2">
                      <w:rPr>
                        <w:rFonts w:ascii="Arial" w:hAnsi="Arial" w:cs="Arial"/>
                        <w:b/>
                        <w:bCs/>
                        <w:color w:val="124171"/>
                        <w:sz w:val="12"/>
                        <w:szCs w:val="12"/>
                      </w:rPr>
                      <w:t>Código:</w:t>
                    </w:r>
                    <w:r w:rsidRPr="00FE7FB2">
                      <w:rPr>
                        <w:rFonts w:ascii="Arial" w:hAnsi="Arial" w:cs="Arial"/>
                        <w:color w:val="124171"/>
                        <w:sz w:val="12"/>
                        <w:szCs w:val="12"/>
                      </w:rPr>
                      <w:t xml:space="preserve"> </w:t>
                    </w:r>
                    <w:r w:rsidRPr="00774E5D">
                      <w:rPr>
                        <w:rFonts w:ascii="Arial" w:hAnsi="Arial" w:cs="Arial"/>
                        <w:color w:val="124171"/>
                        <w:sz w:val="12"/>
                        <w:szCs w:val="12"/>
                      </w:rPr>
                      <w:t>GPA.FM.05.02.0001</w:t>
                    </w:r>
                  </w:p>
                  <w:p w14:paraId="461A3594" w14:textId="3FA87C7A" w:rsidR="00475983" w:rsidRPr="00FE7FB2" w:rsidRDefault="00475983" w:rsidP="00734C29">
                    <w:pPr>
                      <w:rPr>
                        <w:rFonts w:ascii="Arial" w:hAnsi="Arial" w:cs="Arial"/>
                        <w:color w:val="124171"/>
                        <w:sz w:val="12"/>
                        <w:szCs w:val="12"/>
                      </w:rPr>
                    </w:pPr>
                    <w:r w:rsidRPr="00FE7FB2">
                      <w:rPr>
                        <w:rFonts w:ascii="Arial" w:hAnsi="Arial" w:cs="Arial"/>
                        <w:b/>
                        <w:bCs/>
                        <w:color w:val="124171"/>
                        <w:sz w:val="12"/>
                        <w:szCs w:val="12"/>
                      </w:rPr>
                      <w:t>Vigência:</w:t>
                    </w:r>
                    <w:r w:rsidRPr="00FE7FB2">
                      <w:rPr>
                        <w:rFonts w:ascii="Arial" w:hAnsi="Arial" w:cs="Arial"/>
                        <w:color w:val="12417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color w:val="124171"/>
                        <w:sz w:val="12"/>
                        <w:szCs w:val="12"/>
                      </w:rPr>
                      <w:t>abril/2026</w:t>
                    </w:r>
                  </w:p>
                  <w:p w14:paraId="76863FE9" w14:textId="255521C8" w:rsidR="00475983" w:rsidRPr="00FE7FB2" w:rsidRDefault="00475983" w:rsidP="00734C29">
                    <w:pPr>
                      <w:rPr>
                        <w:rFonts w:ascii="Arial" w:hAnsi="Arial" w:cs="Arial"/>
                        <w:color w:val="124171"/>
                        <w:sz w:val="12"/>
                        <w:szCs w:val="12"/>
                      </w:rPr>
                    </w:pPr>
                    <w:r w:rsidRPr="00FE7FB2">
                      <w:rPr>
                        <w:rFonts w:ascii="Arial" w:hAnsi="Arial" w:cs="Arial"/>
                        <w:b/>
                        <w:bCs/>
                        <w:color w:val="124171"/>
                        <w:sz w:val="12"/>
                        <w:szCs w:val="12"/>
                      </w:rPr>
                      <w:t>Sigilo:</w:t>
                    </w:r>
                    <w:r>
                      <w:rPr>
                        <w:rFonts w:ascii="Arial" w:hAnsi="Arial" w:cs="Arial"/>
                        <w:color w:val="124171"/>
                        <w:sz w:val="12"/>
                        <w:szCs w:val="12"/>
                      </w:rPr>
                      <w:t xml:space="preserve"> Uso público</w:t>
                    </w:r>
                  </w:p>
                  <w:p w14:paraId="174EC2FC" w14:textId="77777777" w:rsidR="00475983" w:rsidRPr="00FE7FB2" w:rsidRDefault="00475983" w:rsidP="00734C29">
                    <w:pPr>
                      <w:rPr>
                        <w:rFonts w:ascii="Arial" w:hAnsi="Arial" w:cs="Arial"/>
                        <w:color w:val="124171"/>
                        <w:sz w:val="12"/>
                        <w:szCs w:val="1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6FB0F1DB" wp14:editId="036B9077">
              <wp:simplePos x="0" y="0"/>
              <wp:positionH relativeFrom="margin">
                <wp:align>center</wp:align>
              </wp:positionH>
              <wp:positionV relativeFrom="paragraph">
                <wp:posOffset>138455</wp:posOffset>
              </wp:positionV>
              <wp:extent cx="1777594" cy="558800"/>
              <wp:effectExtent l="0" t="0" r="0" b="0"/>
              <wp:wrapNone/>
              <wp:docPr id="4" name="Text Box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7594" cy="55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9527F6" w14:textId="77777777" w:rsidR="00475983" w:rsidRDefault="00475983" w:rsidP="00A47B5F">
                          <w:pPr>
                            <w:jc w:val="center"/>
                            <w:rPr>
                              <w:rFonts w:ascii="Arial" w:hAnsi="Arial" w:cs="Arial"/>
                              <w:bCs/>
                              <w:color w:val="1683C6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" w:hAnsi="Arial" w:cs="Arial"/>
                              <w:bCs/>
                              <w:color w:val="1683C6"/>
                              <w:sz w:val="10"/>
                              <w:szCs w:val="10"/>
                            </w:rPr>
                            <w:t xml:space="preserve">ESTE É UM </w:t>
                          </w:r>
                          <w:r w:rsidRPr="00A47B5F">
                            <w:rPr>
                              <w:rFonts w:ascii="Arial" w:hAnsi="Arial" w:cs="Arial"/>
                              <w:bCs/>
                              <w:color w:val="1683C6"/>
                              <w:sz w:val="10"/>
                              <w:szCs w:val="10"/>
                            </w:rPr>
                            <w:t>DOCUMENTO DE APOIO</w:t>
                          </w:r>
                          <w:r>
                            <w:rPr>
                              <w:rFonts w:ascii="Arial" w:hAnsi="Arial" w:cs="Arial"/>
                              <w:bCs/>
                              <w:color w:val="1683C6"/>
                              <w:sz w:val="10"/>
                              <w:szCs w:val="10"/>
                            </w:rPr>
                            <w:t>,</w:t>
                          </w:r>
                        </w:p>
                        <w:p w14:paraId="5FF8F1FB" w14:textId="372ADE50" w:rsidR="00475983" w:rsidRPr="00A47B5F" w:rsidRDefault="00475983" w:rsidP="00A47B5F">
                          <w:pPr>
                            <w:jc w:val="center"/>
                            <w:rPr>
                              <w:rFonts w:ascii="Arial" w:hAnsi="Arial" w:cs="Arial"/>
                              <w:bCs/>
                              <w:color w:val="1683C6"/>
                              <w:sz w:val="10"/>
                              <w:szCs w:val="10"/>
                            </w:rPr>
                          </w:pPr>
                          <w:r w:rsidRPr="00A47B5F">
                            <w:rPr>
                              <w:rFonts w:ascii="Arial" w:hAnsi="Arial" w:cs="Arial"/>
                              <w:bCs/>
                              <w:color w:val="1683C6"/>
                              <w:sz w:val="10"/>
                              <w:szCs w:val="10"/>
                            </w:rPr>
                            <w:t xml:space="preserve"> UTILIZADO PARA EVIDENCIAR/FORMALIZAR O REGISTRO E O CONTROLE DE DETERMINADAS ATIVIDADES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B0F1DB" id="Text Box 25" o:spid="_x0000_s1027" type="#_x0000_t202" style="position:absolute;left:0;text-align:left;margin-left:0;margin-top:10.9pt;width:139.95pt;height:44pt;z-index:251671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" filled="f" stroked="f">
              <v:textbox>
                <w:txbxContent>
                  <w:p w14:paraId="2A9527F6" w14:textId="77777777" w:rsidR="00475983" w:rsidRDefault="00475983" w:rsidP="00A47B5F">
                    <w:pPr>
                      <w:jc w:val="center"/>
                      <w:rPr>
                        <w:rFonts w:ascii="Arial" w:hAnsi="Arial" w:cs="Arial"/>
                        <w:bCs/>
                        <w:color w:val="1683C6"/>
                        <w:sz w:val="10"/>
                        <w:szCs w:val="10"/>
                      </w:rPr>
                    </w:pPr>
                    <w:r>
                      <w:rPr>
                        <w:rFonts w:ascii="Arial" w:hAnsi="Arial" w:cs="Arial"/>
                        <w:bCs/>
                        <w:color w:val="1683C6"/>
                        <w:sz w:val="10"/>
                        <w:szCs w:val="10"/>
                      </w:rPr>
                      <w:t xml:space="preserve">ESTE É UM </w:t>
                    </w:r>
                    <w:r w:rsidRPr="00A47B5F">
                      <w:rPr>
                        <w:rFonts w:ascii="Arial" w:hAnsi="Arial" w:cs="Arial"/>
                        <w:bCs/>
                        <w:color w:val="1683C6"/>
                        <w:sz w:val="10"/>
                        <w:szCs w:val="10"/>
                      </w:rPr>
                      <w:t>DOCUMENTO DE APOIO</w:t>
                    </w:r>
                    <w:r>
                      <w:rPr>
                        <w:rFonts w:ascii="Arial" w:hAnsi="Arial" w:cs="Arial"/>
                        <w:bCs/>
                        <w:color w:val="1683C6"/>
                        <w:sz w:val="10"/>
                        <w:szCs w:val="10"/>
                      </w:rPr>
                      <w:t>,</w:t>
                    </w:r>
                  </w:p>
                  <w:p w14:paraId="5FF8F1FB" w14:textId="372ADE50" w:rsidR="00475983" w:rsidRPr="00A47B5F" w:rsidRDefault="00475983" w:rsidP="00A47B5F">
                    <w:pPr>
                      <w:jc w:val="center"/>
                      <w:rPr>
                        <w:rFonts w:ascii="Arial" w:hAnsi="Arial" w:cs="Arial"/>
                        <w:bCs/>
                        <w:color w:val="1683C6"/>
                        <w:sz w:val="10"/>
                        <w:szCs w:val="10"/>
                      </w:rPr>
                    </w:pPr>
                    <w:r w:rsidRPr="00A47B5F">
                      <w:rPr>
                        <w:rFonts w:ascii="Arial" w:hAnsi="Arial" w:cs="Arial"/>
                        <w:bCs/>
                        <w:color w:val="1683C6"/>
                        <w:sz w:val="10"/>
                        <w:szCs w:val="10"/>
                      </w:rPr>
                      <w:t xml:space="preserve"> UTILIZADO PARA EVIDENCIAR/FORMALIZAR O REGISTRO E O CONTROLE DE DETERMINADAS ATIVIDADES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color w:val="1F497D"/>
        <w:lang w:eastAsia="pt-BR"/>
      </w:rPr>
      <w:drawing>
        <wp:inline distT="0" distB="0" distL="0" distR="0" wp14:anchorId="4525B3BC" wp14:editId="43C2C521">
          <wp:extent cx="7559675" cy="1082131"/>
          <wp:effectExtent l="0" t="0" r="3175" b="3810"/>
          <wp:docPr id="1" name="Imagem 1" descr="cid:image012.jpg@01D71696.A16D28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6C81316-9128-4C1F-9B0A-C9DB1F2C8A07" descr="cid:image012.jpg@01D71696.A16D287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7682" cy="1096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AE5BFB" w14:textId="5D0E06EE" w:rsidR="00475983" w:rsidRDefault="0047598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89984" behindDoc="1" locked="0" layoutInCell="0" allowOverlap="1" wp14:anchorId="29FECDCC" wp14:editId="50F96FD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6025" cy="10693400"/>
          <wp:effectExtent l="0" t="0" r="0" b="0"/>
          <wp:wrapNone/>
          <wp:docPr id="30" name="Imagem 30" descr="/Users/bendmac05/Desktop/AF_Template_DoctosSeguranca_GPA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/Users/bendmac05/Desktop/AF_Template_DoctosSeguranca_GPA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6025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86912" behindDoc="1" locked="0" layoutInCell="0" allowOverlap="1" wp14:anchorId="6308E1A6" wp14:editId="4761AD8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6025" cy="10693400"/>
          <wp:effectExtent l="0" t="0" r="0" b="0"/>
          <wp:wrapNone/>
          <wp:docPr id="29" name="Imagem 29" descr="/Users/bendmac05/Desktop/AF_Template_DoctosSeguranca_GPA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/Users/bendmac05/Desktop/AF_Template_DoctosSeguranca_GPA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6025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83840" behindDoc="1" locked="0" layoutInCell="0" allowOverlap="1" wp14:anchorId="0CDBD8C2" wp14:editId="0DB5D61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6025" cy="10693400"/>
          <wp:effectExtent l="0" t="0" r="0" b="0"/>
          <wp:wrapNone/>
          <wp:docPr id="28" name="Imagem 28" descr="/Users/bendmac05/Desktop/AF_Template_DoctosSeguranca_GPA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/Users/bendmac05/Desktop/AF_Template_DoctosSeguranca_GPA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6025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80768" behindDoc="1" locked="0" layoutInCell="0" allowOverlap="1" wp14:anchorId="3B049C19" wp14:editId="6E918AC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6025" cy="10693400"/>
          <wp:effectExtent l="0" t="0" r="0" b="0"/>
          <wp:wrapNone/>
          <wp:docPr id="26" name="Imagem 26" descr="/Users/bendmac05/Desktop/AF_Template_DoctosSeguranca_GPA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/Users/bendmac05/Desktop/AF_Template_DoctosSeguranca_GPA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6025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77696" behindDoc="1" locked="0" layoutInCell="0" allowOverlap="1" wp14:anchorId="2286000A" wp14:editId="339A180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105" cy="10695940"/>
          <wp:effectExtent l="0" t="0" r="0" b="0"/>
          <wp:wrapNone/>
          <wp:docPr id="25" name="Imagem 25" descr="/Users/bendmac05/Desktop/AF_Template_DoctosSeguranca_GPA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/Users/bendmac05/Desktop/AF_Template_DoctosSeguranca_GPA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105" cy="10695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74624" behindDoc="1" locked="0" layoutInCell="0" allowOverlap="1" wp14:anchorId="09BC38A8" wp14:editId="6C44B5F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3255" cy="8086090"/>
          <wp:effectExtent l="0" t="0" r="0" b="0"/>
          <wp:wrapNone/>
          <wp:docPr id="24" name="Imagem 24" descr="/Users/bendmac05/Desktop/AF_Template_DoctosSeguranca_GPA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/Users/bendmac05/Desktop/AF_Template_DoctosSeguranca_GPA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3255" cy="80860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9504" behindDoc="1" locked="0" layoutInCell="0" allowOverlap="1" wp14:anchorId="14D64147" wp14:editId="392FDFA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9200" cy="10693400"/>
          <wp:effectExtent l="0" t="0" r="0" b="0"/>
          <wp:wrapNone/>
          <wp:docPr id="23" name="Imagem 23" descr="/Users/bendmac05/Desktop/GPA/template word/AF_Template_DoctosSeguranca_GPA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/Users/bendmac05/Desktop/GPA/template word/AF_Template_DoctosSeguranca_GPA-01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6432" behindDoc="1" locked="0" layoutInCell="0" allowOverlap="1" wp14:anchorId="7A92F5C4" wp14:editId="6AECFA7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105" cy="10695940"/>
          <wp:effectExtent l="0" t="0" r="0" b="0"/>
          <wp:wrapNone/>
          <wp:docPr id="22" name="Imagem 22" descr="/Users/bendmac05/Desktop/GPA/pngs template word/AF_Template_DoctosSeguranca_GPA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/Users/bendmac05/Desktop/GPA/pngs template word/AF_Template_DoctosSeguranca_GPA-01.png"/>
                  <pic:cNvPicPr>
                    <a:picLocks noChangeAspect="1" noChangeArrowheads="1"/>
                  </pic:cNvPicPr>
                </pic:nvPicPr>
                <pic:blipFill>
                  <a:blip r:embed="rId4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105" cy="10695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F59C1"/>
    <w:multiLevelType w:val="hybridMultilevel"/>
    <w:tmpl w:val="2C484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34E0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156547A"/>
    <w:multiLevelType w:val="multilevel"/>
    <w:tmpl w:val="3CF608BE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2834B69"/>
    <w:multiLevelType w:val="hybridMultilevel"/>
    <w:tmpl w:val="CABE812A"/>
    <w:lvl w:ilvl="0" w:tplc="11D6B4CC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FFFFFF" w:themeColor="background1"/>
      </w:rPr>
    </w:lvl>
    <w:lvl w:ilvl="1" w:tplc="BA5E3248">
      <w:start w:val="2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6365F0"/>
    <w:multiLevelType w:val="multilevel"/>
    <w:tmpl w:val="F418E692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17360E"/>
    <w:multiLevelType w:val="multilevel"/>
    <w:tmpl w:val="F418E692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F250B52"/>
    <w:multiLevelType w:val="hybridMultilevel"/>
    <w:tmpl w:val="EE78F9B2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549A5ED8"/>
    <w:multiLevelType w:val="hybridMultilevel"/>
    <w:tmpl w:val="ACF48CFC"/>
    <w:lvl w:ilvl="0" w:tplc="A23ECBFA">
      <w:start w:val="10"/>
      <w:numFmt w:val="decimal"/>
      <w:lvlText w:val="%1."/>
      <w:lvlJc w:val="left"/>
      <w:pPr>
        <w:ind w:left="1080" w:hanging="360"/>
      </w:pPr>
      <w:rPr>
        <w:rFonts w:hint="default"/>
        <w:b/>
        <w:color w:val="FFFFFF" w:themeColor="background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94A65"/>
    <w:multiLevelType w:val="hybridMultilevel"/>
    <w:tmpl w:val="917A9028"/>
    <w:lvl w:ilvl="0" w:tplc="BA5E3248">
      <w:start w:val="2"/>
      <w:numFmt w:val="lowerLetter"/>
      <w:lvlText w:val="%1."/>
      <w:lvlJc w:val="left"/>
      <w:pPr>
        <w:ind w:left="55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76" w:hanging="360"/>
      </w:pPr>
    </w:lvl>
    <w:lvl w:ilvl="2" w:tplc="0416001B">
      <w:start w:val="1"/>
      <w:numFmt w:val="lowerRoman"/>
      <w:lvlText w:val="%3."/>
      <w:lvlJc w:val="right"/>
      <w:pPr>
        <w:ind w:left="5896" w:hanging="180"/>
      </w:pPr>
    </w:lvl>
    <w:lvl w:ilvl="3" w:tplc="0416000F" w:tentative="1">
      <w:start w:val="1"/>
      <w:numFmt w:val="decimal"/>
      <w:lvlText w:val="%4."/>
      <w:lvlJc w:val="left"/>
      <w:pPr>
        <w:ind w:left="6616" w:hanging="360"/>
      </w:pPr>
    </w:lvl>
    <w:lvl w:ilvl="4" w:tplc="04160019" w:tentative="1">
      <w:start w:val="1"/>
      <w:numFmt w:val="lowerLetter"/>
      <w:lvlText w:val="%5."/>
      <w:lvlJc w:val="left"/>
      <w:pPr>
        <w:ind w:left="7336" w:hanging="360"/>
      </w:pPr>
    </w:lvl>
    <w:lvl w:ilvl="5" w:tplc="0416001B" w:tentative="1">
      <w:start w:val="1"/>
      <w:numFmt w:val="lowerRoman"/>
      <w:lvlText w:val="%6."/>
      <w:lvlJc w:val="right"/>
      <w:pPr>
        <w:ind w:left="8056" w:hanging="180"/>
      </w:pPr>
    </w:lvl>
    <w:lvl w:ilvl="6" w:tplc="0416000F" w:tentative="1">
      <w:start w:val="1"/>
      <w:numFmt w:val="decimal"/>
      <w:lvlText w:val="%7."/>
      <w:lvlJc w:val="left"/>
      <w:pPr>
        <w:ind w:left="8776" w:hanging="360"/>
      </w:pPr>
    </w:lvl>
    <w:lvl w:ilvl="7" w:tplc="04160019" w:tentative="1">
      <w:start w:val="1"/>
      <w:numFmt w:val="lowerLetter"/>
      <w:lvlText w:val="%8."/>
      <w:lvlJc w:val="left"/>
      <w:pPr>
        <w:ind w:left="9496" w:hanging="360"/>
      </w:pPr>
    </w:lvl>
    <w:lvl w:ilvl="8" w:tplc="0416001B" w:tentative="1">
      <w:start w:val="1"/>
      <w:numFmt w:val="lowerRoman"/>
      <w:lvlText w:val="%9."/>
      <w:lvlJc w:val="right"/>
      <w:pPr>
        <w:ind w:left="10216" w:hanging="180"/>
      </w:pPr>
    </w:lvl>
  </w:abstractNum>
  <w:abstractNum w:abstractNumId="9" w15:restartNumberingAfterBreak="0">
    <w:nsid w:val="5B6C0307"/>
    <w:multiLevelType w:val="hybridMultilevel"/>
    <w:tmpl w:val="1902D07C"/>
    <w:lvl w:ilvl="0" w:tplc="FACC140A">
      <w:start w:val="2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330CBB"/>
    <w:multiLevelType w:val="multilevel"/>
    <w:tmpl w:val="333C044C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 w:hint="default"/>
        <w:sz w:val="20"/>
        <w:szCs w:val="2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EF06AC"/>
    <w:multiLevelType w:val="multilevel"/>
    <w:tmpl w:val="4BC057CC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9"/>
  </w:num>
  <w:num w:numId="5">
    <w:abstractNumId w:val="11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"/>
  </w:num>
  <w:num w:numId="11">
    <w:abstractNumId w:val="8"/>
  </w:num>
  <w:num w:numId="12">
    <w:abstractNumId w:val="7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amila Borenstein | SpaldingSertori">
    <w15:presenceInfo w15:providerId="AD" w15:userId="S::Camila@spaldingsertori.com.br::d2a36750-6c23-45f8-972c-2d984d31ba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cumentProtection w:edit="forms" w:enforcement="1" w:cryptProviderType="rsaAES" w:cryptAlgorithmClass="hash" w:cryptAlgorithmType="typeAny" w:cryptAlgorithmSid="14" w:cryptSpinCount="100000" w:hash="WT2Gs5X0N7q66urO0SYm4CdSe5JYNLMn5k85+gRL43OmTfor2thIsNUv5tSwiKQx1dU6vyVOrRRjmkIIO+/VZQ==" w:salt="nkulKELFpYVmq11h7aAu+Q==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891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9A0"/>
    <w:rsid w:val="000A1E87"/>
    <w:rsid w:val="000A5145"/>
    <w:rsid w:val="000E7844"/>
    <w:rsid w:val="00111CE4"/>
    <w:rsid w:val="00114E8E"/>
    <w:rsid w:val="0011645B"/>
    <w:rsid w:val="00136C4E"/>
    <w:rsid w:val="00141731"/>
    <w:rsid w:val="0016439A"/>
    <w:rsid w:val="00186A14"/>
    <w:rsid w:val="001A16AF"/>
    <w:rsid w:val="001B0063"/>
    <w:rsid w:val="001B1060"/>
    <w:rsid w:val="001B675E"/>
    <w:rsid w:val="001D070D"/>
    <w:rsid w:val="001D1FCE"/>
    <w:rsid w:val="00220DC3"/>
    <w:rsid w:val="002327BE"/>
    <w:rsid w:val="002960FD"/>
    <w:rsid w:val="002962A0"/>
    <w:rsid w:val="00301167"/>
    <w:rsid w:val="00301F89"/>
    <w:rsid w:val="00346ECE"/>
    <w:rsid w:val="00363801"/>
    <w:rsid w:val="003721C7"/>
    <w:rsid w:val="003773B1"/>
    <w:rsid w:val="00385D41"/>
    <w:rsid w:val="003979C0"/>
    <w:rsid w:val="003E3E66"/>
    <w:rsid w:val="00400C9A"/>
    <w:rsid w:val="0041210F"/>
    <w:rsid w:val="00475983"/>
    <w:rsid w:val="004759CD"/>
    <w:rsid w:val="004A62DB"/>
    <w:rsid w:val="004B0670"/>
    <w:rsid w:val="004B23B3"/>
    <w:rsid w:val="004C3D88"/>
    <w:rsid w:val="004E00B6"/>
    <w:rsid w:val="00506817"/>
    <w:rsid w:val="00520752"/>
    <w:rsid w:val="005543A0"/>
    <w:rsid w:val="00555B84"/>
    <w:rsid w:val="00566B66"/>
    <w:rsid w:val="00585641"/>
    <w:rsid w:val="00594074"/>
    <w:rsid w:val="00597319"/>
    <w:rsid w:val="005B329E"/>
    <w:rsid w:val="005C76A8"/>
    <w:rsid w:val="005E16BC"/>
    <w:rsid w:val="005E4116"/>
    <w:rsid w:val="005F0267"/>
    <w:rsid w:val="00600746"/>
    <w:rsid w:val="0060698B"/>
    <w:rsid w:val="00633663"/>
    <w:rsid w:val="00654C45"/>
    <w:rsid w:val="006679F5"/>
    <w:rsid w:val="00680590"/>
    <w:rsid w:val="006915DA"/>
    <w:rsid w:val="00697BB8"/>
    <w:rsid w:val="006A284C"/>
    <w:rsid w:val="006A70C2"/>
    <w:rsid w:val="006D5F2D"/>
    <w:rsid w:val="00706DE5"/>
    <w:rsid w:val="00711B25"/>
    <w:rsid w:val="007325DC"/>
    <w:rsid w:val="00732D2D"/>
    <w:rsid w:val="00734C29"/>
    <w:rsid w:val="00742319"/>
    <w:rsid w:val="00754DE3"/>
    <w:rsid w:val="00761CE0"/>
    <w:rsid w:val="00774E5D"/>
    <w:rsid w:val="0078794B"/>
    <w:rsid w:val="007E1759"/>
    <w:rsid w:val="00805535"/>
    <w:rsid w:val="00811507"/>
    <w:rsid w:val="00831DBE"/>
    <w:rsid w:val="0085369F"/>
    <w:rsid w:val="00855AF3"/>
    <w:rsid w:val="00857BAC"/>
    <w:rsid w:val="008639A0"/>
    <w:rsid w:val="0089260A"/>
    <w:rsid w:val="008C4F2B"/>
    <w:rsid w:val="008E257A"/>
    <w:rsid w:val="0092726D"/>
    <w:rsid w:val="00934238"/>
    <w:rsid w:val="00960826"/>
    <w:rsid w:val="0097611D"/>
    <w:rsid w:val="009A4DEC"/>
    <w:rsid w:val="009B47F3"/>
    <w:rsid w:val="009C4239"/>
    <w:rsid w:val="009D5A5F"/>
    <w:rsid w:val="009D7B08"/>
    <w:rsid w:val="00A31714"/>
    <w:rsid w:val="00A37703"/>
    <w:rsid w:val="00A47B5F"/>
    <w:rsid w:val="00A83863"/>
    <w:rsid w:val="00A87973"/>
    <w:rsid w:val="00A91AF6"/>
    <w:rsid w:val="00AA0691"/>
    <w:rsid w:val="00AD4B8B"/>
    <w:rsid w:val="00AD7E3F"/>
    <w:rsid w:val="00AE276F"/>
    <w:rsid w:val="00AF1781"/>
    <w:rsid w:val="00AF3A80"/>
    <w:rsid w:val="00AF5BA6"/>
    <w:rsid w:val="00AF6F59"/>
    <w:rsid w:val="00AF75A1"/>
    <w:rsid w:val="00B0154B"/>
    <w:rsid w:val="00B65BF6"/>
    <w:rsid w:val="00B66D5C"/>
    <w:rsid w:val="00B77209"/>
    <w:rsid w:val="00B91AE2"/>
    <w:rsid w:val="00B93A3E"/>
    <w:rsid w:val="00BC3E74"/>
    <w:rsid w:val="00BF4D63"/>
    <w:rsid w:val="00BF6C79"/>
    <w:rsid w:val="00C05F69"/>
    <w:rsid w:val="00C21173"/>
    <w:rsid w:val="00C2314A"/>
    <w:rsid w:val="00C758D9"/>
    <w:rsid w:val="00C83407"/>
    <w:rsid w:val="00CA3753"/>
    <w:rsid w:val="00CB20DD"/>
    <w:rsid w:val="00CB5B1D"/>
    <w:rsid w:val="00CB6D83"/>
    <w:rsid w:val="00CC741B"/>
    <w:rsid w:val="00CF088E"/>
    <w:rsid w:val="00CF2E26"/>
    <w:rsid w:val="00D3088F"/>
    <w:rsid w:val="00D417CD"/>
    <w:rsid w:val="00D50102"/>
    <w:rsid w:val="00D56A33"/>
    <w:rsid w:val="00D8403F"/>
    <w:rsid w:val="00D90377"/>
    <w:rsid w:val="00DE62AC"/>
    <w:rsid w:val="00DF50CD"/>
    <w:rsid w:val="00E0251D"/>
    <w:rsid w:val="00E065ED"/>
    <w:rsid w:val="00E17419"/>
    <w:rsid w:val="00E218CD"/>
    <w:rsid w:val="00E37375"/>
    <w:rsid w:val="00E40CD5"/>
    <w:rsid w:val="00E42E36"/>
    <w:rsid w:val="00E50A48"/>
    <w:rsid w:val="00E602BA"/>
    <w:rsid w:val="00E62F57"/>
    <w:rsid w:val="00E633D5"/>
    <w:rsid w:val="00E75790"/>
    <w:rsid w:val="00E80284"/>
    <w:rsid w:val="00EB7399"/>
    <w:rsid w:val="00ED07AE"/>
    <w:rsid w:val="00EE022E"/>
    <w:rsid w:val="00EE1E00"/>
    <w:rsid w:val="00EF084A"/>
    <w:rsid w:val="00EF2C79"/>
    <w:rsid w:val="00F326BF"/>
    <w:rsid w:val="00F41BB9"/>
    <w:rsid w:val="00F50257"/>
    <w:rsid w:val="00F70921"/>
    <w:rsid w:val="00FE6BAA"/>
    <w:rsid w:val="00FF00E2"/>
    <w:rsid w:val="00FF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6"/>
    <o:shapelayout v:ext="edit">
      <o:idmap v:ext="edit" data="1"/>
    </o:shapelayout>
  </w:shapeDefaults>
  <w:decimalSymbol w:val=","/>
  <w:listSeparator w:val=";"/>
  <w14:docId w14:val="2B99C2D6"/>
  <w15:docId w15:val="{4BC05462-C69E-4AE5-85CF-091BB9B7C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qFormat/>
    <w:rsid w:val="000A1E87"/>
    <w:pPr>
      <w:keepNext/>
      <w:outlineLvl w:val="0"/>
    </w:pPr>
    <w:rPr>
      <w:rFonts w:ascii="Arial" w:eastAsia="Times New Roman" w:hAnsi="Arial" w:cs="Arial"/>
      <w:b/>
      <w:color w:val="00008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0A1E87"/>
    <w:pPr>
      <w:keepNext/>
      <w:jc w:val="center"/>
      <w:outlineLvl w:val="1"/>
    </w:pPr>
    <w:rPr>
      <w:rFonts w:ascii="Arial" w:eastAsia="Times New Roman" w:hAnsi="Arial" w:cs="Arial"/>
      <w:b/>
      <w:color w:val="000080"/>
      <w:sz w:val="28"/>
      <w:lang w:val="en-US" w:eastAsia="pt-BR"/>
    </w:rPr>
  </w:style>
  <w:style w:type="paragraph" w:styleId="Ttulo3">
    <w:name w:val="heading 3"/>
    <w:basedOn w:val="Normal"/>
    <w:next w:val="Normal"/>
    <w:link w:val="Ttulo3Char"/>
    <w:qFormat/>
    <w:rsid w:val="000A1E87"/>
    <w:pPr>
      <w:keepNext/>
      <w:outlineLvl w:val="2"/>
    </w:pPr>
    <w:rPr>
      <w:rFonts w:ascii="Arial" w:eastAsia="Times New Roman" w:hAnsi="Arial" w:cs="Arial"/>
      <w:b/>
      <w:sz w:val="20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0A1E87"/>
    <w:pPr>
      <w:keepNext/>
      <w:jc w:val="center"/>
      <w:outlineLvl w:val="3"/>
    </w:pPr>
    <w:rPr>
      <w:rFonts w:ascii="Arial" w:eastAsia="SimSun" w:hAnsi="Arial" w:cs="Arial"/>
      <w:b/>
      <w:i/>
      <w:iCs/>
      <w:sz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0A1E87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0A1E87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eastAsia="pt-BR"/>
    </w:rPr>
  </w:style>
  <w:style w:type="paragraph" w:styleId="Ttulo7">
    <w:name w:val="heading 7"/>
    <w:basedOn w:val="Normal"/>
    <w:next w:val="Normal"/>
    <w:link w:val="Ttulo7Char"/>
    <w:qFormat/>
    <w:rsid w:val="000A1E87"/>
    <w:pPr>
      <w:spacing w:before="240" w:after="60"/>
      <w:outlineLvl w:val="6"/>
    </w:pPr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A1E87"/>
    <w:rPr>
      <w:rFonts w:ascii="Arial" w:eastAsia="Times New Roman" w:hAnsi="Arial" w:cs="Arial"/>
      <w:b/>
      <w:color w:val="000080"/>
      <w:lang w:val="pt-BR" w:eastAsia="pt-BR"/>
    </w:rPr>
  </w:style>
  <w:style w:type="character" w:customStyle="1" w:styleId="Ttulo2Char">
    <w:name w:val="Título 2 Char"/>
    <w:basedOn w:val="Fontepargpadro"/>
    <w:link w:val="Ttulo2"/>
    <w:rsid w:val="000A1E87"/>
    <w:rPr>
      <w:rFonts w:ascii="Arial" w:eastAsia="Times New Roman" w:hAnsi="Arial" w:cs="Arial"/>
      <w:b/>
      <w:color w:val="000080"/>
      <w:sz w:val="28"/>
      <w:lang w:eastAsia="pt-BR"/>
    </w:rPr>
  </w:style>
  <w:style w:type="character" w:customStyle="1" w:styleId="Ttulo3Char">
    <w:name w:val="Título 3 Char"/>
    <w:basedOn w:val="Fontepargpadro"/>
    <w:link w:val="Ttulo3"/>
    <w:rsid w:val="000A1E87"/>
    <w:rPr>
      <w:rFonts w:ascii="Arial" w:eastAsia="Times New Roman" w:hAnsi="Arial" w:cs="Arial"/>
      <w:b/>
      <w:sz w:val="20"/>
      <w:szCs w:val="20"/>
      <w:lang w:val="pt-BR" w:eastAsia="pt-BR"/>
    </w:rPr>
  </w:style>
  <w:style w:type="character" w:customStyle="1" w:styleId="Ttulo4Char">
    <w:name w:val="Título 4 Char"/>
    <w:basedOn w:val="Fontepargpadro"/>
    <w:link w:val="Ttulo4"/>
    <w:rsid w:val="000A1E87"/>
    <w:rPr>
      <w:rFonts w:ascii="Arial" w:eastAsia="SimSun" w:hAnsi="Arial" w:cs="Arial"/>
      <w:b/>
      <w:i/>
      <w:iCs/>
      <w:sz w:val="20"/>
      <w:lang w:val="pt-BR" w:eastAsia="pt-BR"/>
    </w:rPr>
  </w:style>
  <w:style w:type="character" w:customStyle="1" w:styleId="Ttulo5Char">
    <w:name w:val="Título 5 Char"/>
    <w:basedOn w:val="Fontepargpadro"/>
    <w:link w:val="Ttulo5"/>
    <w:rsid w:val="000A1E87"/>
    <w:rPr>
      <w:rFonts w:ascii="Times New Roman" w:eastAsia="Times New Roman" w:hAnsi="Times New Roman" w:cs="Times New Roman"/>
      <w:b/>
      <w:bCs/>
      <w:i/>
      <w:iCs/>
      <w:sz w:val="26"/>
      <w:szCs w:val="26"/>
      <w:lang w:val="pt-BR" w:eastAsia="pt-BR"/>
    </w:rPr>
  </w:style>
  <w:style w:type="character" w:customStyle="1" w:styleId="Ttulo6Char">
    <w:name w:val="Título 6 Char"/>
    <w:basedOn w:val="Fontepargpadro"/>
    <w:link w:val="Ttulo6"/>
    <w:rsid w:val="000A1E87"/>
    <w:rPr>
      <w:rFonts w:ascii="Times New Roman" w:eastAsia="Times New Roman" w:hAnsi="Times New Roman" w:cs="Times New Roman"/>
      <w:b/>
      <w:bCs/>
      <w:sz w:val="22"/>
      <w:szCs w:val="22"/>
      <w:lang w:val="pt-BR" w:eastAsia="pt-BR"/>
    </w:rPr>
  </w:style>
  <w:style w:type="character" w:customStyle="1" w:styleId="Ttulo7Char">
    <w:name w:val="Título 7 Char"/>
    <w:basedOn w:val="Fontepargpadro"/>
    <w:link w:val="Ttulo7"/>
    <w:rsid w:val="000A1E87"/>
    <w:rPr>
      <w:rFonts w:ascii="Times New Roman" w:eastAsia="Times New Roman" w:hAnsi="Times New Roman" w:cs="Times New Roman"/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EE1E0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E1E00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EE1E0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EE1E00"/>
    <w:rPr>
      <w:lang w:val="pt-BR"/>
    </w:rPr>
  </w:style>
  <w:style w:type="character" w:styleId="Nmerodepgina">
    <w:name w:val="page number"/>
    <w:basedOn w:val="Fontepargpadro"/>
    <w:unhideWhenUsed/>
    <w:rsid w:val="004759CD"/>
  </w:style>
  <w:style w:type="paragraph" w:styleId="Textodebalo">
    <w:name w:val="Balloon Text"/>
    <w:basedOn w:val="Normal"/>
    <w:link w:val="TextodebaloChar"/>
    <w:semiHidden/>
    <w:unhideWhenUsed/>
    <w:rsid w:val="00B91AE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B91AE2"/>
    <w:rPr>
      <w:rFonts w:ascii="Tahoma" w:hAnsi="Tahoma" w:cs="Tahoma"/>
      <w:sz w:val="16"/>
      <w:szCs w:val="16"/>
      <w:lang w:val="pt-BR"/>
    </w:rPr>
  </w:style>
  <w:style w:type="paragraph" w:customStyle="1" w:styleId="PargrafodaLista1">
    <w:name w:val="Parágrafo da Lista1"/>
    <w:basedOn w:val="Normal"/>
    <w:rsid w:val="004B23B3"/>
    <w:pPr>
      <w:spacing w:after="200" w:line="276" w:lineRule="auto"/>
      <w:ind w:left="720"/>
    </w:pPr>
    <w:rPr>
      <w:rFonts w:ascii="Calibri" w:eastAsia="Times New Roman" w:hAnsi="Calibri" w:cs="Times New Roman"/>
      <w:sz w:val="22"/>
      <w:szCs w:val="22"/>
    </w:rPr>
  </w:style>
  <w:style w:type="paragraph" w:styleId="Corpodetexto">
    <w:name w:val="Body Text"/>
    <w:basedOn w:val="Normal"/>
    <w:link w:val="CorpodetextoChar"/>
    <w:rsid w:val="000A1E87"/>
    <w:pPr>
      <w:jc w:val="both"/>
    </w:pPr>
    <w:rPr>
      <w:rFonts w:ascii="Arial" w:eastAsia="Times New Roman" w:hAnsi="Arial" w:cs="Arial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0A1E87"/>
    <w:rPr>
      <w:rFonts w:ascii="Arial" w:eastAsia="Times New Roman" w:hAnsi="Arial" w:cs="Arial"/>
      <w:lang w:val="pt-BR" w:eastAsia="pt-BR"/>
    </w:rPr>
  </w:style>
  <w:style w:type="paragraph" w:styleId="Corpodetexto2">
    <w:name w:val="Body Text 2"/>
    <w:basedOn w:val="Normal"/>
    <w:link w:val="Corpodetexto2Char"/>
    <w:rsid w:val="000A1E87"/>
    <w:pPr>
      <w:jc w:val="both"/>
    </w:pPr>
    <w:rPr>
      <w:rFonts w:ascii="Arial" w:eastAsia="Times New Roman" w:hAnsi="Arial" w:cs="Arial"/>
      <w:sz w:val="22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0A1E87"/>
    <w:rPr>
      <w:rFonts w:ascii="Arial" w:eastAsia="Times New Roman" w:hAnsi="Arial" w:cs="Arial"/>
      <w:sz w:val="22"/>
      <w:lang w:val="pt-BR" w:eastAsia="pt-BR"/>
    </w:rPr>
  </w:style>
  <w:style w:type="paragraph" w:styleId="Corpodetexto3">
    <w:name w:val="Body Text 3"/>
    <w:basedOn w:val="Normal"/>
    <w:link w:val="Corpodetexto3Char"/>
    <w:rsid w:val="000A1E87"/>
    <w:pPr>
      <w:jc w:val="both"/>
    </w:pPr>
    <w:rPr>
      <w:rFonts w:ascii="Arial" w:eastAsia="Times New Roman" w:hAnsi="Arial" w:cs="Arial"/>
      <w:color w:val="FF0000"/>
      <w:sz w:val="22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0A1E87"/>
    <w:rPr>
      <w:rFonts w:ascii="Arial" w:eastAsia="Times New Roman" w:hAnsi="Arial" w:cs="Arial"/>
      <w:color w:val="FF0000"/>
      <w:sz w:val="22"/>
      <w:lang w:val="pt-BR" w:eastAsia="pt-BR"/>
    </w:rPr>
  </w:style>
  <w:style w:type="character" w:customStyle="1" w:styleId="MapadoDocumentoChar">
    <w:name w:val="Mapa do Documento Char"/>
    <w:basedOn w:val="Fontepargpadro"/>
    <w:link w:val="MapadoDocumento"/>
    <w:semiHidden/>
    <w:rsid w:val="000A1E87"/>
    <w:rPr>
      <w:rFonts w:ascii="Tahoma" w:eastAsia="Times New Roman" w:hAnsi="Tahoma" w:cs="Tahoma"/>
      <w:shd w:val="clear" w:color="auto" w:fill="000080"/>
      <w:lang w:val="pt-BR" w:eastAsia="pt-BR"/>
    </w:rPr>
  </w:style>
  <w:style w:type="paragraph" w:styleId="MapadoDocumento">
    <w:name w:val="Document Map"/>
    <w:basedOn w:val="Normal"/>
    <w:link w:val="MapadoDocumentoChar"/>
    <w:semiHidden/>
    <w:rsid w:val="000A1E87"/>
    <w:pPr>
      <w:shd w:val="clear" w:color="auto" w:fill="000080"/>
    </w:pPr>
    <w:rPr>
      <w:rFonts w:ascii="Tahoma" w:eastAsia="Times New Roman" w:hAnsi="Tahoma" w:cs="Tahoma"/>
      <w:lang w:eastAsia="pt-BR"/>
    </w:rPr>
  </w:style>
  <w:style w:type="paragraph" w:styleId="Recuodecorpodetexto">
    <w:name w:val="Body Text Indent"/>
    <w:basedOn w:val="Normal"/>
    <w:link w:val="RecuodecorpodetextoChar"/>
    <w:rsid w:val="000A1E87"/>
    <w:pPr>
      <w:ind w:left="360"/>
    </w:pPr>
    <w:rPr>
      <w:rFonts w:ascii="Arial" w:eastAsia="Times New Roman" w:hAnsi="Arial" w:cs="Arial"/>
      <w:bCs/>
      <w:sz w:val="20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0A1E87"/>
    <w:rPr>
      <w:rFonts w:ascii="Arial" w:eastAsia="Times New Roman" w:hAnsi="Arial" w:cs="Arial"/>
      <w:bCs/>
      <w:sz w:val="20"/>
      <w:szCs w:val="20"/>
      <w:lang w:val="pt-BR" w:eastAsia="pt-BR"/>
    </w:rPr>
  </w:style>
  <w:style w:type="paragraph" w:styleId="Recuodecorpodetexto2">
    <w:name w:val="Body Text Indent 2"/>
    <w:basedOn w:val="Normal"/>
    <w:link w:val="Recuodecorpodetexto2Char"/>
    <w:rsid w:val="000A1E87"/>
    <w:pPr>
      <w:ind w:left="540"/>
      <w:jc w:val="both"/>
    </w:pPr>
    <w:rPr>
      <w:rFonts w:ascii="Arial" w:eastAsia="Times New Roman" w:hAnsi="Arial" w:cs="Arial"/>
      <w:sz w:val="20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0A1E87"/>
    <w:rPr>
      <w:rFonts w:ascii="Arial" w:eastAsia="Times New Roman" w:hAnsi="Arial" w:cs="Arial"/>
      <w:sz w:val="20"/>
      <w:lang w:val="pt-BR" w:eastAsia="pt-BR"/>
    </w:rPr>
  </w:style>
  <w:style w:type="paragraph" w:styleId="Recuodecorpodetexto3">
    <w:name w:val="Body Text Indent 3"/>
    <w:basedOn w:val="Normal"/>
    <w:link w:val="Recuodecorpodetexto3Char"/>
    <w:rsid w:val="000A1E87"/>
    <w:pPr>
      <w:ind w:left="540"/>
      <w:jc w:val="both"/>
    </w:pPr>
    <w:rPr>
      <w:rFonts w:ascii="Times New Roman" w:eastAsia="Times New Roman" w:hAnsi="Times New Roman" w:cs="Times New Roman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0A1E87"/>
    <w:rPr>
      <w:rFonts w:ascii="Times New Roman" w:eastAsia="Times New Roman" w:hAnsi="Times New Roman" w:cs="Times New Roman"/>
      <w:lang w:val="pt-BR" w:eastAsia="pt-BR"/>
    </w:rPr>
  </w:style>
  <w:style w:type="character" w:styleId="Hyperlink">
    <w:name w:val="Hyperlink"/>
    <w:rsid w:val="000A1E87"/>
    <w:rPr>
      <w:color w:val="0000FF"/>
      <w:u w:val="single"/>
    </w:rPr>
  </w:style>
  <w:style w:type="paragraph" w:styleId="Subttulo">
    <w:name w:val="Subtitle"/>
    <w:basedOn w:val="Ttulo2"/>
    <w:next w:val="Normal"/>
    <w:link w:val="SubttuloChar"/>
    <w:qFormat/>
    <w:rsid w:val="000A1E87"/>
    <w:pPr>
      <w:numPr>
        <w:ilvl w:val="1"/>
      </w:numPr>
      <w:suppressAutoHyphens/>
      <w:spacing w:line="360" w:lineRule="auto"/>
      <w:ind w:left="576" w:hanging="576"/>
      <w:jc w:val="left"/>
    </w:pPr>
    <w:rPr>
      <w:b w:val="0"/>
      <w:bCs/>
      <w:iCs/>
      <w:color w:val="auto"/>
      <w:sz w:val="24"/>
      <w:lang w:val="pt-BR" w:eastAsia="ar-SA"/>
    </w:rPr>
  </w:style>
  <w:style w:type="character" w:customStyle="1" w:styleId="SubttuloChar">
    <w:name w:val="Subtítulo Char"/>
    <w:basedOn w:val="Fontepargpadro"/>
    <w:link w:val="Subttulo"/>
    <w:rsid w:val="000A1E87"/>
    <w:rPr>
      <w:rFonts w:ascii="Arial" w:eastAsia="Times New Roman" w:hAnsi="Arial" w:cs="Arial"/>
      <w:bCs/>
      <w:iCs/>
      <w:lang w:val="pt-BR" w:eastAsia="ar-SA"/>
    </w:rPr>
  </w:style>
  <w:style w:type="character" w:customStyle="1" w:styleId="left">
    <w:name w:val="left"/>
    <w:rsid w:val="000A1E87"/>
  </w:style>
  <w:style w:type="paragraph" w:customStyle="1" w:styleId="Paragrafo1">
    <w:name w:val="Paragrafo1"/>
    <w:basedOn w:val="Normal"/>
    <w:rsid w:val="000A1E87"/>
    <w:pPr>
      <w:spacing w:before="120" w:after="120"/>
      <w:ind w:left="284"/>
      <w:jc w:val="both"/>
    </w:pPr>
    <w:rPr>
      <w:rFonts w:ascii="Arial" w:eastAsia="Times New Roman" w:hAnsi="Arial" w:cs="Times New Roman"/>
      <w:lang w:eastAsia="pt-BR"/>
    </w:rPr>
  </w:style>
  <w:style w:type="paragraph" w:styleId="PargrafodaLista">
    <w:name w:val="List Paragraph"/>
    <w:aliases w:val="Vitor Título,Vitor T’tulo,Considerando - item,Bullets 1,CITAÇÃO PARAGRAFO"/>
    <w:basedOn w:val="Normal"/>
    <w:link w:val="PargrafodaListaChar"/>
    <w:uiPriority w:val="34"/>
    <w:qFormat/>
    <w:rsid w:val="000A1E87"/>
    <w:pPr>
      <w:ind w:left="708"/>
      <w:jc w:val="both"/>
    </w:pPr>
    <w:rPr>
      <w:rFonts w:ascii="Arial" w:eastAsia="Times New Roman" w:hAnsi="Arial" w:cs="Times New Roman"/>
      <w:sz w:val="20"/>
      <w:lang w:eastAsia="pt-BR"/>
    </w:rPr>
  </w:style>
  <w:style w:type="character" w:customStyle="1" w:styleId="apple-converted-space">
    <w:name w:val="apple-converted-space"/>
    <w:rsid w:val="000A1E87"/>
  </w:style>
  <w:style w:type="paragraph" w:customStyle="1" w:styleId="western">
    <w:name w:val="western"/>
    <w:basedOn w:val="Normal"/>
    <w:rsid w:val="000A1E87"/>
    <w:pPr>
      <w:spacing w:before="100" w:beforeAutospacing="1" w:after="119"/>
    </w:pPr>
    <w:rPr>
      <w:rFonts w:ascii="Times New Roman" w:eastAsia="Times New Roman" w:hAnsi="Times New Roman" w:cs="Times New Roman"/>
      <w:color w:val="000000"/>
      <w:lang w:eastAsia="pt-BR"/>
    </w:rPr>
  </w:style>
  <w:style w:type="paragraph" w:styleId="NormalWeb">
    <w:name w:val="Normal (Web)"/>
    <w:basedOn w:val="Normal"/>
    <w:uiPriority w:val="99"/>
    <w:unhideWhenUsed/>
    <w:rsid w:val="000A1E8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Refdecomentrio">
    <w:name w:val="annotation reference"/>
    <w:rsid w:val="000A1E8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0A1E87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0A1E87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A1E8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0A1E87"/>
    <w:rPr>
      <w:rFonts w:ascii="Times New Roman" w:eastAsia="Times New Roman" w:hAnsi="Times New Roman" w:cs="Times New Roman"/>
      <w:b/>
      <w:bCs/>
      <w:sz w:val="20"/>
      <w:szCs w:val="20"/>
      <w:lang w:val="pt-BR" w:eastAsia="pt-BR"/>
    </w:rPr>
  </w:style>
  <w:style w:type="paragraph" w:customStyle="1" w:styleId="BasicParagraph">
    <w:name w:val="[Basic Paragraph]"/>
    <w:basedOn w:val="Normal"/>
    <w:uiPriority w:val="99"/>
    <w:rsid w:val="00AD7E3F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GB"/>
    </w:rPr>
  </w:style>
  <w:style w:type="table" w:styleId="Tabelacomgrade">
    <w:name w:val="Table Grid"/>
    <w:basedOn w:val="Tabelanormal"/>
    <w:rsid w:val="00774E5D"/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Ttulo1"/>
    <w:next w:val="Normal"/>
    <w:link w:val="TtuloChar"/>
    <w:qFormat/>
    <w:rsid w:val="00774E5D"/>
    <w:pPr>
      <w:tabs>
        <w:tab w:val="num" w:pos="0"/>
      </w:tabs>
      <w:suppressAutoHyphens/>
      <w:spacing w:before="240" w:after="60"/>
      <w:ind w:left="432" w:hanging="432"/>
    </w:pPr>
    <w:rPr>
      <w:bCs/>
      <w:color w:val="auto"/>
      <w:kern w:val="32"/>
      <w:lang w:val="x-none" w:eastAsia="ar-SA"/>
    </w:rPr>
  </w:style>
  <w:style w:type="character" w:customStyle="1" w:styleId="TtuloChar">
    <w:name w:val="Título Char"/>
    <w:basedOn w:val="Fontepargpadro"/>
    <w:link w:val="Ttulo"/>
    <w:rsid w:val="00774E5D"/>
    <w:rPr>
      <w:rFonts w:ascii="Arial" w:eastAsia="Times New Roman" w:hAnsi="Arial" w:cs="Arial"/>
      <w:b/>
      <w:bCs/>
      <w:kern w:val="32"/>
      <w:lang w:val="x-none" w:eastAsia="ar-SA"/>
    </w:rPr>
  </w:style>
  <w:style w:type="paragraph" w:customStyle="1" w:styleId="A1">
    <w:name w:val="A1"/>
    <w:basedOn w:val="SemEspaamento"/>
    <w:qFormat/>
    <w:rsid w:val="00774E5D"/>
    <w:pPr>
      <w:spacing w:line="300" w:lineRule="atLeast"/>
      <w:jc w:val="both"/>
    </w:pPr>
    <w:rPr>
      <w:rFonts w:ascii="Arial" w:eastAsia="Calibri" w:hAnsi="Arial" w:cs="Arial"/>
      <w:b/>
      <w:sz w:val="20"/>
      <w:szCs w:val="20"/>
    </w:rPr>
  </w:style>
  <w:style w:type="paragraph" w:styleId="SemEspaamento">
    <w:name w:val="No Spacing"/>
    <w:uiPriority w:val="1"/>
    <w:qFormat/>
    <w:rsid w:val="00774E5D"/>
    <w:rPr>
      <w:lang w:val="pt-BR"/>
    </w:rPr>
  </w:style>
  <w:style w:type="character" w:customStyle="1" w:styleId="MapadoDocumentoChar1">
    <w:name w:val="Mapa do Documento Char1"/>
    <w:basedOn w:val="Fontepargpadro"/>
    <w:uiPriority w:val="99"/>
    <w:semiHidden/>
    <w:rsid w:val="00774E5D"/>
    <w:rPr>
      <w:rFonts w:ascii="Segoe UI" w:hAnsi="Segoe UI" w:cs="Segoe UI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semiHidden/>
    <w:rsid w:val="002960FD"/>
    <w:rPr>
      <w:color w:val="808080"/>
    </w:rPr>
  </w:style>
  <w:style w:type="character" w:customStyle="1" w:styleId="PargrafodaListaChar">
    <w:name w:val="Parágrafo da Lista Char"/>
    <w:aliases w:val="Vitor Título Char,Vitor T’tulo Char,Considerando - item Char,Bullets 1 Char,CITAÇÃO PARAGRAFO Char"/>
    <w:link w:val="PargrafodaLista"/>
    <w:uiPriority w:val="34"/>
    <w:locked/>
    <w:rsid w:val="008C4F2B"/>
    <w:rPr>
      <w:rFonts w:ascii="Arial" w:eastAsia="Times New Roman" w:hAnsi="Arial" w:cs="Times New Roman"/>
      <w:sz w:val="20"/>
      <w:lang w:val="pt-BR"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5F02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5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wmf"/><Relationship Id="rId21" Type="http://schemas.openxmlformats.org/officeDocument/2006/relationships/control" Target="activeX/activeX4.xml"/><Relationship Id="rId42" Type="http://schemas.openxmlformats.org/officeDocument/2006/relationships/image" Target="media/image15.wmf"/><Relationship Id="rId47" Type="http://schemas.openxmlformats.org/officeDocument/2006/relationships/control" Target="activeX/activeX17.xml"/><Relationship Id="rId63" Type="http://schemas.openxmlformats.org/officeDocument/2006/relationships/control" Target="activeX/activeX25.xml"/><Relationship Id="rId68" Type="http://schemas.openxmlformats.org/officeDocument/2006/relationships/image" Target="media/image28.wmf"/><Relationship Id="rId84" Type="http://schemas.openxmlformats.org/officeDocument/2006/relationships/theme" Target="theme/theme1.xml"/><Relationship Id="rId16" Type="http://schemas.openxmlformats.org/officeDocument/2006/relationships/image" Target="media/image3.wmf"/><Relationship Id="rId11" Type="http://schemas.openxmlformats.org/officeDocument/2006/relationships/endnotes" Target="endnotes.xml"/><Relationship Id="rId32" Type="http://schemas.openxmlformats.org/officeDocument/2006/relationships/image" Target="media/image10.wmf"/><Relationship Id="rId37" Type="http://schemas.openxmlformats.org/officeDocument/2006/relationships/control" Target="activeX/activeX12.xml"/><Relationship Id="rId53" Type="http://schemas.openxmlformats.org/officeDocument/2006/relationships/control" Target="activeX/activeX20.xml"/><Relationship Id="rId58" Type="http://schemas.openxmlformats.org/officeDocument/2006/relationships/image" Target="media/image23.wmf"/><Relationship Id="rId74" Type="http://schemas.openxmlformats.org/officeDocument/2006/relationships/hyperlink" Target="http://www.gpabr.com/pt/etica-e-compliance/" TargetMode="External"/><Relationship Id="rId79" Type="http://schemas.openxmlformats.org/officeDocument/2006/relationships/footer" Target="footer1.xml"/><Relationship Id="rId5" Type="http://schemas.openxmlformats.org/officeDocument/2006/relationships/customXml" Target="../customXml/item5.xml"/><Relationship Id="rId61" Type="http://schemas.openxmlformats.org/officeDocument/2006/relationships/control" Target="activeX/activeX24.xml"/><Relationship Id="rId82" Type="http://schemas.openxmlformats.org/officeDocument/2006/relationships/fontTable" Target="fontTable.xml"/><Relationship Id="rId19" Type="http://schemas.openxmlformats.org/officeDocument/2006/relationships/hyperlink" Target="mailto:doacoes@institutogpa.org.br" TargetMode="External"/><Relationship Id="rId14" Type="http://schemas.openxmlformats.org/officeDocument/2006/relationships/image" Target="media/image2.wmf"/><Relationship Id="rId22" Type="http://schemas.openxmlformats.org/officeDocument/2006/relationships/image" Target="media/image5.wmf"/><Relationship Id="rId27" Type="http://schemas.openxmlformats.org/officeDocument/2006/relationships/control" Target="activeX/activeX7.xml"/><Relationship Id="rId30" Type="http://schemas.openxmlformats.org/officeDocument/2006/relationships/image" Target="media/image9.wmf"/><Relationship Id="rId35" Type="http://schemas.openxmlformats.org/officeDocument/2006/relationships/control" Target="activeX/activeX11.xml"/><Relationship Id="rId43" Type="http://schemas.openxmlformats.org/officeDocument/2006/relationships/control" Target="activeX/activeX15.xml"/><Relationship Id="rId48" Type="http://schemas.openxmlformats.org/officeDocument/2006/relationships/image" Target="media/image18.wmf"/><Relationship Id="rId56" Type="http://schemas.openxmlformats.org/officeDocument/2006/relationships/image" Target="media/image22.wmf"/><Relationship Id="rId64" Type="http://schemas.openxmlformats.org/officeDocument/2006/relationships/image" Target="media/image26.wmf"/><Relationship Id="rId69" Type="http://schemas.openxmlformats.org/officeDocument/2006/relationships/control" Target="activeX/activeX28.xml"/><Relationship Id="rId77" Type="http://schemas.openxmlformats.org/officeDocument/2006/relationships/header" Target="header1.xml"/><Relationship Id="rId8" Type="http://schemas.openxmlformats.org/officeDocument/2006/relationships/settings" Target="settings.xml"/><Relationship Id="rId51" Type="http://schemas.openxmlformats.org/officeDocument/2006/relationships/control" Target="activeX/activeX19.xml"/><Relationship Id="rId72" Type="http://schemas.openxmlformats.org/officeDocument/2006/relationships/image" Target="media/image30.wmf"/><Relationship Id="rId80" Type="http://schemas.openxmlformats.org/officeDocument/2006/relationships/footer" Target="footer2.xml"/><Relationship Id="rId3" Type="http://schemas.openxmlformats.org/officeDocument/2006/relationships/customXml" Target="../customXml/item3.xml"/><Relationship Id="rId12" Type="http://schemas.openxmlformats.org/officeDocument/2006/relationships/image" Target="media/image1.wmf"/><Relationship Id="rId17" Type="http://schemas.openxmlformats.org/officeDocument/2006/relationships/control" Target="activeX/activeX3.xml"/><Relationship Id="rId25" Type="http://schemas.openxmlformats.org/officeDocument/2006/relationships/control" Target="activeX/activeX6.xml"/><Relationship Id="rId33" Type="http://schemas.openxmlformats.org/officeDocument/2006/relationships/control" Target="activeX/activeX10.xml"/><Relationship Id="rId38" Type="http://schemas.openxmlformats.org/officeDocument/2006/relationships/image" Target="media/image13.wmf"/><Relationship Id="rId46" Type="http://schemas.openxmlformats.org/officeDocument/2006/relationships/image" Target="media/image17.wmf"/><Relationship Id="rId59" Type="http://schemas.openxmlformats.org/officeDocument/2006/relationships/control" Target="activeX/activeX23.xml"/><Relationship Id="rId67" Type="http://schemas.openxmlformats.org/officeDocument/2006/relationships/control" Target="activeX/activeX27.xml"/><Relationship Id="rId20" Type="http://schemas.openxmlformats.org/officeDocument/2006/relationships/image" Target="media/image4.wmf"/><Relationship Id="rId41" Type="http://schemas.openxmlformats.org/officeDocument/2006/relationships/control" Target="activeX/activeX14.xml"/><Relationship Id="rId54" Type="http://schemas.openxmlformats.org/officeDocument/2006/relationships/image" Target="media/image21.wmf"/><Relationship Id="rId62" Type="http://schemas.openxmlformats.org/officeDocument/2006/relationships/image" Target="media/image25.wmf"/><Relationship Id="rId70" Type="http://schemas.openxmlformats.org/officeDocument/2006/relationships/image" Target="media/image29.wmf"/><Relationship Id="rId75" Type="http://schemas.openxmlformats.org/officeDocument/2006/relationships/hyperlink" Target="mailto:ouvidoria@gpabr.com" TargetMode="External"/><Relationship Id="rId83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5" Type="http://schemas.openxmlformats.org/officeDocument/2006/relationships/control" Target="activeX/activeX2.xml"/><Relationship Id="rId23" Type="http://schemas.openxmlformats.org/officeDocument/2006/relationships/control" Target="activeX/activeX5.xml"/><Relationship Id="rId28" Type="http://schemas.openxmlformats.org/officeDocument/2006/relationships/image" Target="media/image8.wmf"/><Relationship Id="rId36" Type="http://schemas.openxmlformats.org/officeDocument/2006/relationships/image" Target="media/image12.wmf"/><Relationship Id="rId49" Type="http://schemas.openxmlformats.org/officeDocument/2006/relationships/control" Target="activeX/activeX18.xml"/><Relationship Id="rId57" Type="http://schemas.openxmlformats.org/officeDocument/2006/relationships/control" Target="activeX/activeX22.xml"/><Relationship Id="rId10" Type="http://schemas.openxmlformats.org/officeDocument/2006/relationships/footnotes" Target="footnotes.xml"/><Relationship Id="rId31" Type="http://schemas.openxmlformats.org/officeDocument/2006/relationships/control" Target="activeX/activeX9.xml"/><Relationship Id="rId44" Type="http://schemas.openxmlformats.org/officeDocument/2006/relationships/image" Target="media/image16.wmf"/><Relationship Id="rId52" Type="http://schemas.openxmlformats.org/officeDocument/2006/relationships/image" Target="media/image20.wmf"/><Relationship Id="rId60" Type="http://schemas.openxmlformats.org/officeDocument/2006/relationships/image" Target="media/image24.wmf"/><Relationship Id="rId65" Type="http://schemas.openxmlformats.org/officeDocument/2006/relationships/control" Target="activeX/activeX26.xml"/><Relationship Id="rId73" Type="http://schemas.openxmlformats.org/officeDocument/2006/relationships/control" Target="activeX/activeX30.xml"/><Relationship Id="rId78" Type="http://schemas.openxmlformats.org/officeDocument/2006/relationships/header" Target="header2.xml"/><Relationship Id="rId81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3" Type="http://schemas.openxmlformats.org/officeDocument/2006/relationships/control" Target="activeX/activeX1.xml"/><Relationship Id="rId18" Type="http://schemas.openxmlformats.org/officeDocument/2006/relationships/hyperlink" Target="https://gpabr.service-now.com/fornecedores" TargetMode="External"/><Relationship Id="rId39" Type="http://schemas.openxmlformats.org/officeDocument/2006/relationships/control" Target="activeX/activeX13.xml"/><Relationship Id="rId34" Type="http://schemas.openxmlformats.org/officeDocument/2006/relationships/image" Target="media/image11.wmf"/><Relationship Id="rId50" Type="http://schemas.openxmlformats.org/officeDocument/2006/relationships/image" Target="media/image19.wmf"/><Relationship Id="rId55" Type="http://schemas.openxmlformats.org/officeDocument/2006/relationships/control" Target="activeX/activeX21.xml"/><Relationship Id="rId76" Type="http://schemas.openxmlformats.org/officeDocument/2006/relationships/hyperlink" Target="mailto:compliance@gpabr.com" TargetMode="External"/><Relationship Id="rId7" Type="http://schemas.openxmlformats.org/officeDocument/2006/relationships/styles" Target="styles.xml"/><Relationship Id="rId71" Type="http://schemas.openxmlformats.org/officeDocument/2006/relationships/control" Target="activeX/activeX29.xml"/><Relationship Id="rId2" Type="http://schemas.openxmlformats.org/officeDocument/2006/relationships/customXml" Target="../customXml/item2.xml"/><Relationship Id="rId29" Type="http://schemas.openxmlformats.org/officeDocument/2006/relationships/control" Target="activeX/activeX8.xml"/><Relationship Id="rId24" Type="http://schemas.openxmlformats.org/officeDocument/2006/relationships/image" Target="media/image6.wmf"/><Relationship Id="rId40" Type="http://schemas.openxmlformats.org/officeDocument/2006/relationships/image" Target="media/image14.wmf"/><Relationship Id="rId45" Type="http://schemas.openxmlformats.org/officeDocument/2006/relationships/control" Target="activeX/activeX16.xml"/><Relationship Id="rId66" Type="http://schemas.openxmlformats.org/officeDocument/2006/relationships/image" Target="media/image27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3.jpeg"/><Relationship Id="rId2" Type="http://schemas.openxmlformats.org/officeDocument/2006/relationships/image" Target="media/image32.png"/><Relationship Id="rId1" Type="http://schemas.openxmlformats.org/officeDocument/2006/relationships/image" Target="media/image31.png"/><Relationship Id="rId4" Type="http://schemas.openxmlformats.org/officeDocument/2006/relationships/image" Target="media/image3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12.jpg@01D71696.A16D2870" TargetMode="External"/><Relationship Id="rId1" Type="http://schemas.openxmlformats.org/officeDocument/2006/relationships/image" Target="media/image35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3.jpeg"/><Relationship Id="rId2" Type="http://schemas.openxmlformats.org/officeDocument/2006/relationships/image" Target="media/image32.png"/><Relationship Id="rId1" Type="http://schemas.openxmlformats.org/officeDocument/2006/relationships/image" Target="media/image31.png"/><Relationship Id="rId4" Type="http://schemas.openxmlformats.org/officeDocument/2006/relationships/image" Target="media/image3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90D76FBA01A4C94B790C95B3EB20D" ma:contentTypeVersion="47" ma:contentTypeDescription="Crie um novo documento." ma:contentTypeScope="" ma:versionID="16e8a8bec9b44138813198c43207a4bd">
  <xsd:schema xmlns:xsd="http://www.w3.org/2001/XMLSchema" xmlns:xs="http://www.w3.org/2001/XMLSchema" xmlns:p="http://schemas.microsoft.com/office/2006/metadata/properties" xmlns:ns2="e9de385e-e4f9-4e50-98fa-ea9eb88918d5" xmlns:ns3="64097ab0-f730-4ced-a94d-81f432f6e28d" targetNamespace="http://schemas.microsoft.com/office/2006/metadata/properties" ma:root="true" ma:fieldsID="5267d44263600d770fb3f5c96e23c393" ns2:_="" ns3:_="">
    <xsd:import namespace="e9de385e-e4f9-4e50-98fa-ea9eb88918d5"/>
    <xsd:import namespace="64097ab0-f730-4ced-a94d-81f432f6e28d"/>
    <xsd:element name="properties">
      <xsd:complexType>
        <xsd:sequence>
          <xsd:element name="documentManagement">
            <xsd:complexType>
              <xsd:all>
                <xsd:element ref="ns2:tipodocumento" minOccurs="0"/>
                <xsd:element ref="ns2:macroprocesso" minOccurs="0"/>
                <xsd:element ref="ns2:Sigilo"/>
                <xsd:element ref="ns2:Inicio_da_Vigencia"/>
                <xsd:element ref="ns2:Codigo_GPA" minOccurs="0"/>
                <xsd:element ref="ns2:StatusDaVigencia" minOccurs="0"/>
                <xsd:element ref="ns2:Processo" minOccurs="0"/>
                <xsd:element ref="ns2:PontoFocal" minOccurs="0"/>
                <xsd:element ref="ns2:OwnerValidador" minOccurs="0"/>
                <xsd:element ref="ns2:Cargo_do_Owner_Validador" minOccurs="0"/>
                <xsd:element ref="ns2:Data_do_Arquivamento" minOccurs="0"/>
                <xsd:element ref="ns2:Nome_Documento" minOccurs="0"/>
                <xsd:element ref="ns2:Abrangencia" minOccurs="0"/>
                <xsd:element ref="ns2:MediaServiceMetadata" minOccurs="0"/>
                <xsd:element ref="ns2:MediaServiceFastMetadata" minOccurs="0"/>
                <xsd:element ref="ns2:Total_Dias_Vigencia" minOccurs="0"/>
                <xsd:element ref="ns3:_dlc_DocId" minOccurs="0"/>
                <xsd:element ref="ns3:_dlc_DocIdUrl" minOccurs="0"/>
                <xsd:element ref="ns3:_dlc_DocIdPersistId" minOccurs="0"/>
                <xsd:element ref="ns2:MediaServiceAutoKeyPoints" minOccurs="0"/>
                <xsd:element ref="ns2:MediaServiceKeyPoints" minOccurs="0"/>
                <xsd:element ref="ns2:Area_do_Respons_x00e1_vel" minOccurs="0"/>
                <xsd:element ref="ns2:Data_Vencimento_Automatico" minOccurs="0"/>
                <xsd:element ref="ns3:SharedWithUsers" minOccurs="0"/>
                <xsd:element ref="ns3:SharedWithDetails" minOccurs="0"/>
                <xsd:element ref="ns2:Codigo_GPA_aux" minOccurs="0"/>
                <xsd:element ref="ns2:Nome_Responsavel" minOccurs="0"/>
                <xsd:element ref="ns2:Nome_Aprovador" minOccurs="0"/>
                <xsd:element ref="ns2:Cargo_Aprovador" minOccurs="0"/>
                <xsd:element ref="ns2:Datain_x00ed_ciorevis_x00e3_o" minOccurs="0"/>
                <xsd:element ref="ns2:Observa_x00e7__x00f5_es" minOccurs="0"/>
                <xsd:element ref="ns2:Valida_x00e7__x00f5_esEspec_x00ed_ficas" minOccurs="0"/>
                <xsd:element ref="ns2:MediaServiceObjectDetectorVersions" minOccurs="0"/>
                <xsd:element ref="ns2:MediaServiceSearchProperties" minOccurs="0"/>
                <xsd:element ref="ns2:Publica_x00e7__x00e3_oExtern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e385e-e4f9-4e50-98fa-ea9eb88918d5" elementFormDefault="qualified">
    <xsd:import namespace="http://schemas.microsoft.com/office/2006/documentManagement/types"/>
    <xsd:import namespace="http://schemas.microsoft.com/office/infopath/2007/PartnerControls"/>
    <xsd:element name="tipodocumento" ma:index="8" nillable="true" ma:displayName="Tipo_Documento" ma:format="Dropdown" ma:internalName="tipodocumento">
      <xsd:simpleType>
        <xsd:restriction base="dms:Choice">
          <xsd:enumeration value="Fluxo"/>
          <xsd:enumeration value="Formulário"/>
          <xsd:enumeration value="Macroprocesso"/>
          <xsd:enumeration value="Manual para operar"/>
          <xsd:enumeration value="Instrução de trabalho"/>
          <xsd:enumeration value="Política"/>
          <xsd:enumeration value="Procedimento"/>
        </xsd:restriction>
      </xsd:simpleType>
    </xsd:element>
    <xsd:element name="macroprocesso" ma:index="9" nillable="true" ma:displayName="MacroProcesso" ma:format="Dropdown" ma:internalName="macroprocesso">
      <xsd:simpleType>
        <xsd:restriction base="dms:Choice">
          <xsd:enumeration value="01 - Gestão Corporativa"/>
          <xsd:enumeration value="02 - Gestão Estratégica do Negócio"/>
          <xsd:enumeration value="03 - Gestão do Desempenho"/>
          <xsd:enumeration value="04 - Gestão da Expansão"/>
          <xsd:enumeration value="05 - Gestão da Sustentabilidade"/>
          <xsd:enumeration value="06 - Gestão de Marketing e Comunicação"/>
          <xsd:enumeration value="07 - Aquisição de Produtos e Serviços"/>
          <xsd:enumeration value="08 - Armazenagem e Distribuição"/>
          <xsd:enumeration value="09 - Venda de Serviços"/>
          <xsd:enumeration value="10 - Venda de Produtos"/>
          <xsd:enumeration value="11 - Venda de Crédito"/>
          <xsd:enumeration value="12 - Relacionamento com o Cliente"/>
          <xsd:enumeration value="13 - Suporte Financeiro"/>
          <xsd:enumeration value="14 - Suporte Administrativo"/>
          <xsd:enumeration value="15 - Suporte Jurídico"/>
          <xsd:enumeration value="16 - Suporte de Tecnologia da Informação"/>
          <xsd:enumeration value="17 - Suporte de Pessoas"/>
          <xsd:enumeration value="18 - Suporte da Infraestrutura"/>
          <xsd:enumeration value="Escolha 19"/>
        </xsd:restriction>
      </xsd:simpleType>
    </xsd:element>
    <xsd:element name="Sigilo" ma:index="10" ma:displayName="Tipo_Sigilo" ma:default="Interno" ma:format="Dropdown" ma:internalName="Sigilo">
      <xsd:simpleType>
        <xsd:restriction base="dms:Choice">
          <xsd:enumeration value="Interno"/>
          <xsd:enumeration value="Restrito"/>
          <xsd:enumeration value="Publico"/>
        </xsd:restriction>
      </xsd:simpleType>
    </xsd:element>
    <xsd:element name="Inicio_da_Vigencia" ma:index="11" ma:displayName="Inicio_da_Vigencia" ma:default="[today]" ma:format="DateOnly" ma:internalName="Inicio_da_Vigencia">
      <xsd:simpleType>
        <xsd:restriction base="dms:DateTime"/>
      </xsd:simpleType>
    </xsd:element>
    <xsd:element name="Codigo_GPA" ma:index="12" nillable="true" ma:displayName="Codigo_GPA" ma:format="Dropdown" ma:internalName="Codigo_GPA">
      <xsd:simpleType>
        <xsd:restriction base="dms:Text">
          <xsd:maxLength value="255"/>
        </xsd:restriction>
      </xsd:simpleType>
    </xsd:element>
    <xsd:element name="StatusDaVigencia" ma:index="13" nillable="true" ma:displayName="Status_Vigencia" ma:default="Vigente" ma:format="Dropdown" ma:internalName="StatusDaVigencia">
      <xsd:simpleType>
        <xsd:restriction base="dms:Choice">
          <xsd:enumeration value="Vigente"/>
          <xsd:enumeration value="Vencido"/>
          <xsd:enumeration value="Em_Revisao"/>
          <xsd:enumeration value="Arquivado"/>
          <xsd:enumeration value="Privado"/>
        </xsd:restriction>
      </xsd:simpleType>
    </xsd:element>
    <xsd:element name="Processo" ma:index="14" nillable="true" ma:displayName="Processo" ma:format="Dropdown" ma:internalName="Processo">
      <xsd:simpleType>
        <xsd:restriction base="dms:Choice">
          <xsd:enumeration value="01.01. Governança Corporativa"/>
          <xsd:enumeration value="01.02. Relações com Investidores"/>
          <xsd:enumeration value="01.03. Gestão de Riscos e Controles Internos"/>
          <xsd:enumeration value="01.04. Auditoria e Ouvidoria"/>
          <xsd:enumeration value="01.05. Relações Institucionais e Imprensa"/>
          <xsd:enumeration value="02.01. Gestão da Estratégia"/>
          <xsd:enumeration value="02.02. Gestão do Portfólio de Projetos"/>
          <xsd:enumeration value="03.01. Gestão dos Resultados"/>
          <xsd:enumeration value="03.02. Gestão de Orçamento"/>
          <xsd:enumeration value="03.03. Gestão de Investimentos"/>
          <xsd:enumeration value="03.04. Gestão de Indicadores"/>
          <xsd:enumeration value="03.05. Gestão do Portfólio de Processos e Documentações"/>
          <xsd:enumeration value="03.06. Gestão de Melhoria Contínua"/>
          <xsd:enumeration value="03.07. Gestão de Projetos"/>
          <xsd:enumeration value="04.01. Gestão de Abertura de Novas Lojas"/>
          <xsd:enumeration value="04.02. Gestão de Reforma de Lojas"/>
          <xsd:enumeration value="04.03. Gestão de Empreendimentos"/>
          <xsd:enumeration value="05.01. Gestão Socioambiental"/>
          <xsd:enumeration value="05.02. Gestão de Ações Sociais e Mobilizações"/>
          <xsd:enumeration value="06.01. Planejamento da Estratégia de Marketing"/>
          <xsd:enumeration value="06.02. Execução do Plano de Marketing"/>
          <xsd:enumeration value="07.01. Gestão de Categorias"/>
          <xsd:enumeration value="07.02. Gestão do Sortimento"/>
          <xsd:enumeration value="07.03. Planejamento de Marcas Exclusivas"/>
          <xsd:enumeration value="07.04. Desenvolvimento de Produtos"/>
          <xsd:enumeration value="07.05. Gestão do Ciclo de Vida de Produtos"/>
          <xsd:enumeration value="07.06. Gestão do Cadastro de Fornecedores"/>
          <xsd:enumeration value="07.07. Gestão e Desenvolvimento de Fornecedores"/>
          <xsd:enumeration value="07.08. Gestão de Contratos Comerciais"/>
          <xsd:enumeration value="07.09. Negociação"/>
          <xsd:enumeration value="07.10. Administração de Compras"/>
          <xsd:enumeration value="07.11. Gestão da Importação"/>
          <xsd:enumeration value="08.01. Gestão de Estoques"/>
          <xsd:enumeration value="08.02. Gestão de Abastecimento CD"/>
          <xsd:enumeration value="08.03. Gestão de Abastecimento Loja"/>
          <xsd:enumeration value="08.04. Recebimento de Mercadorias"/>
          <xsd:enumeration value="08.05. Gestão de Armazenamento"/>
          <xsd:enumeration value="08.06. Distribuição de Mercadorias"/>
          <xsd:enumeration value="08.07. Gestão de Transportes"/>
          <xsd:enumeration value="08.08. Gestão de Logística Reversa"/>
          <xsd:enumeration value="09.01. Planejamento de Serviços"/>
          <xsd:enumeration value="09.02. Operacionalização de Serviços"/>
          <xsd:enumeration value="09.03. Acompanhamento dos Serviços"/>
          <xsd:enumeration value="10.01. Clusterização"/>
          <xsd:enumeration value="10.02. Definição de Preço de Produto"/>
          <xsd:enumeration value="10.03. Planejamento de Ofertas ou Promoção"/>
          <xsd:enumeration value="10.04. Definição de Condições de Pagamento"/>
          <xsd:enumeration value="10.05. Padronização de Exposição de Produtos"/>
          <xsd:enumeration value="10.06. Operacionalização de Venda de Produto"/>
          <xsd:enumeration value="10.07. Gestão da Operação"/>
          <xsd:enumeration value="10.08. Gestão de Equipes de Operação"/>
          <xsd:enumeration value="10.09. Planejamento e Controle da Operação e-commerce"/>
          <xsd:enumeration value="10.10. Coordenação da Operação e-commerce"/>
          <xsd:enumeration value="10.11. Gestão de Conteúdo"/>
          <xsd:enumeration value="11.01. Planejamento de Crédito"/>
          <xsd:enumeration value="11.02. Operacionalização de Crédito"/>
          <xsd:enumeration value="11.03. Acompanhamento de Crédito"/>
          <xsd:enumeration value="12.01. Gestão de Assistência Técnica"/>
          <xsd:enumeration value="12.02. Gestão de Montagem e Desmontagem de Móveis"/>
          <xsd:enumeration value="12.03. Gestão de Cadastro de Clientes"/>
          <xsd:enumeration value="12.04. Fidelização"/>
          <xsd:enumeration value="12.05. Atendimento ao Consumidor"/>
          <xsd:enumeration value="13.01. Planejamento Financeiro"/>
          <xsd:enumeration value="13.02. Gestão Contábil"/>
          <xsd:enumeration value="13.03. Gestão Tributária"/>
          <xsd:enumeration value="13.04. Gestão de Tesouraria"/>
          <xsd:enumeration value="13.05. Gestão de Ativo Fixo"/>
          <xsd:enumeration value="13.06. Gestão de Serviços Compartilhados"/>
          <xsd:enumeration value="14.01. Compras Administrativas"/>
          <xsd:enumeration value="14.02. Gestão de Terceiros"/>
          <xsd:enumeration value="14.03. Gestão Imobiliária"/>
          <xsd:enumeration value="14.04. Gestão de Contratos"/>
          <xsd:enumeration value="14.05. Gestão de Fornecedores de Uso e Consumo"/>
          <xsd:enumeration value="15.01. Prestação Consultoria Jurídica"/>
          <xsd:enumeration value="15.02. Gestão de Ações Diversas"/>
          <xsd:enumeration value="16.01. Gestão da Estratégia de Tecnologia da Informação"/>
          <xsd:enumeration value="16.02. Gestão de Sistemas"/>
          <xsd:enumeration value="16.03. Gestão de Serviços de Tecnologia da Informação"/>
          <xsd:enumeration value="16.04. Gestão de Infraestrutura de Tecnologia da Informação"/>
          <xsd:enumeration value="16.05. Governança de TI"/>
          <xsd:enumeration value="17.01. Recrutamento e Seleção"/>
          <xsd:enumeration value="17.02. Treinamento e Desenvolvimento"/>
          <xsd:enumeration value="17.03. Avaliação de Desempenho de Colaboradores"/>
          <xsd:enumeration value="17.04. Gestão de Cargos, Salários e Benefícios"/>
          <xsd:enumeration value="17.05. Atendimento à Gestão de Pessoas"/>
          <xsd:enumeration value="17.06. Gestão da Central de Serviços e Soluções de RH"/>
          <xsd:enumeration value="17.07. Gestão de Segurança e Medicina do Trabalho"/>
          <xsd:enumeration value="17.08. Gestão da Comunicação Interna"/>
          <xsd:enumeration value="18.01. Manutenção da Infraestrutura"/>
          <xsd:enumeration value="18.02. Gestão de obras de manutenção"/>
        </xsd:restriction>
      </xsd:simpleType>
    </xsd:element>
    <xsd:element name="PontoFocal" ma:index="15" nillable="true" ma:displayName="Nome_Ponto_Focal" ma:format="Dropdown" ma:internalName="PontoFocal">
      <xsd:simpleType>
        <xsd:restriction base="dms:Text">
          <xsd:maxLength value="255"/>
        </xsd:restriction>
      </xsd:simpleType>
    </xsd:element>
    <xsd:element name="OwnerValidador" ma:index="16" nillable="true" ma:displayName="Nome_Owner_Validador" ma:format="Dropdown" ma:internalName="OwnerValidador">
      <xsd:simpleType>
        <xsd:restriction base="dms:Text">
          <xsd:maxLength value="255"/>
        </xsd:restriction>
      </xsd:simpleType>
    </xsd:element>
    <xsd:element name="Cargo_do_Owner_Validador" ma:index="17" nillable="true" ma:displayName="Cargo_do_Owner_Validador" ma:internalName="Cargo_do_Owner_Validador">
      <xsd:simpleType>
        <xsd:restriction base="dms:Text">
          <xsd:maxLength value="255"/>
        </xsd:restriction>
      </xsd:simpleType>
    </xsd:element>
    <xsd:element name="Data_do_Arquivamento" ma:index="18" nillable="true" ma:displayName="Data_do_Arquivamento" ma:format="DateOnly" ma:internalName="Data_do_Arquivamento">
      <xsd:simpleType>
        <xsd:restriction base="dms:DateTime"/>
      </xsd:simpleType>
    </xsd:element>
    <xsd:element name="Nome_Documento" ma:index="19" nillable="true" ma:displayName="Descrição_Título" ma:format="Dropdown" ma:internalName="Nome_Documento">
      <xsd:simpleType>
        <xsd:restriction base="dms:Text">
          <xsd:maxLength value="255"/>
        </xsd:restriction>
      </xsd:simpleType>
    </xsd:element>
    <xsd:element name="Abrangencia" ma:index="20" nillable="true" ma:displayName="Abrangencia" ma:internalName="Abrangencia">
      <xsd:simpleType>
        <xsd:restriction base="dms:Text">
          <xsd:maxLength value="255"/>
        </xsd:restriction>
      </xsd:simpleType>
    </xsd:element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Total_Dias_Vigencia" ma:index="23" nillable="true" ma:displayName="Total_Dias_Vigencia" ma:internalName="Total_Dias_Vigencia" ma:percentage="FALSE">
      <xsd:simpleType>
        <xsd:restriction base="dms:Number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rea_do_Respons_x00e1_vel" ma:index="30" nillable="true" ma:displayName="Area_do_Responsável" ma:format="Dropdown" ma:internalName="Area_do_Respons_x00e1_vel">
      <xsd:simpleType>
        <xsd:restriction base="dms:Text">
          <xsd:maxLength value="255"/>
        </xsd:restriction>
      </xsd:simpleType>
    </xsd:element>
    <xsd:element name="Data_Vencimento_Automatico" ma:index="31" nillable="true" ma:displayName="Data_Vencimento_Automatico" ma:format="DateOnly" ma:internalName="Data_Vencimento_Automatico">
      <xsd:simpleType>
        <xsd:restriction base="dms:DateTime"/>
      </xsd:simpleType>
    </xsd:element>
    <xsd:element name="Codigo_GPA_aux" ma:index="34" nillable="true" ma:displayName="Codigo_GPA_aux" ma:internalName="Codigo_GPA_aux">
      <xsd:simpleType>
        <xsd:restriction base="dms:Text">
          <xsd:maxLength value="255"/>
        </xsd:restriction>
      </xsd:simpleType>
    </xsd:element>
    <xsd:element name="Nome_Responsavel" ma:index="35" nillable="true" ma:displayName="Nome_Responsavel" ma:list="UserInfo" ma:SearchPeopleOnly="false" ma:SharePointGroup="0" ma:internalName="Nome_Responsavel" ma:readOnly="false" ma:showField="EMail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Nome_Aprovador" ma:index="36" nillable="true" ma:displayName="Nome_Aprovador" ma:list="UserInfo" ma:SearchPeopleOnly="false" ma:SharePointGroup="0" ma:internalName="Nome_Aprovador" ma:readOnly="false" ma:showField="EMail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argo_Aprovador" ma:index="37" nillable="true" ma:displayName="Cargo_Aprovador" ma:list="UserInfo" ma:SharePointGroup="0" ma:internalName="Cargo_Aprovador" ma:showField="Job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in_x00ed_ciorevis_x00e3_o" ma:index="38" nillable="true" ma:displayName="Data início revisão" ma:format="DateOnly" ma:internalName="Datain_x00ed_ciorevis_x00e3_o">
      <xsd:simpleType>
        <xsd:restriction base="dms:DateTime"/>
      </xsd:simpleType>
    </xsd:element>
    <xsd:element name="Observa_x00e7__x00f5_es" ma:index="39" nillable="true" ma:displayName="Observações" ma:format="Dropdown" ma:internalName="Observa_x00e7__x00f5_es">
      <xsd:simpleType>
        <xsd:restriction base="dms:Note">
          <xsd:maxLength value="255"/>
        </xsd:restriction>
      </xsd:simpleType>
    </xsd:element>
    <xsd:element name="Valida_x00e7__x00f5_esEspec_x00ed_ficas" ma:index="40" nillable="true" ma:displayName="Validações Específicas" ma:format="Dropdown" ma:list="UserInfo" ma:SharePointGroup="0" ma:internalName="Valida_x00e7__x00f5_esEspec_x00ed_fica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4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4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Publica_x00e7__x00e3_oExterna" ma:index="43" nillable="true" ma:displayName="Publicação Externa" ma:description="Política publicada no GPAri, Instituto GPA..." ma:format="Dropdown" ma:internalName="Publica_x00e7__x00e3_oExterna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097ab0-f730-4ced-a94d-81f432f6e28d" elementFormDefault="qualified">
    <xsd:import namespace="http://schemas.microsoft.com/office/2006/documentManagement/types"/>
    <xsd:import namespace="http://schemas.microsoft.com/office/infopath/2007/PartnerControls"/>
    <xsd:element name="_dlc_DocId" ma:index="25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6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7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  <xsd:element name="SharedWithUsers" ma:index="3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rea_do_Respons_x00e1_vel xmlns="e9de385e-e4f9-4e50-98fa-ea9eb88918d5" xsi:nil="true"/>
    <Codigo_GPA xmlns="e9de385e-e4f9-4e50-98fa-ea9eb88918d5">GPA.FM.05.02.0001</Codigo_GPA>
    <Valida_x00e7__x00f5_esEspec_x00ed_ficas xmlns="e9de385e-e4f9-4e50-98fa-ea9eb88918d5">
      <UserInfo>
        <DisplayName/>
        <AccountId xsi:nil="true"/>
        <AccountType/>
      </UserInfo>
    </Valida_x00e7__x00f5_esEspec_x00ed_ficas>
    <Processo xmlns="e9de385e-e4f9-4e50-98fa-ea9eb88918d5">05.02. Gestão de Ações Sociais e Mobilizações</Processo>
    <Data_do_Arquivamento xmlns="e9de385e-e4f9-4e50-98fa-ea9eb88918d5" xsi:nil="true"/>
    <Abrangencia xmlns="e9de385e-e4f9-4e50-98fa-ea9eb88918d5">GPA</Abrangencia>
    <Observa_x00e7__x00f5_es xmlns="e9de385e-e4f9-4e50-98fa-ea9eb88918d5">RITM002932964</Observa_x00e7__x00f5_es>
    <Datain_x00ed_ciorevis_x00e3_o xmlns="e9de385e-e4f9-4e50-98fa-ea9eb88918d5" xsi:nil="true"/>
    <Nome_Documento xmlns="e9de385e-e4f9-4e50-98fa-ea9eb88918d5">Cadastro Para Doações Patrocínios e Parcerias com o Instituto GPA (Lojas)</Nome_Documento>
    <Sigilo xmlns="e9de385e-e4f9-4e50-98fa-ea9eb88918d5">Interno</Sigilo>
    <Inicio_da_Vigencia xmlns="e9de385e-e4f9-4e50-98fa-ea9eb88918d5">2024-04-25T03:00:00+00:00</Inicio_da_Vigencia>
    <Codigo_GPA_aux xmlns="e9de385e-e4f9-4e50-98fa-ea9eb88918d5">GPA.FM.05.02</Codigo_GPA_aux>
    <Cargo_Aprovador xmlns="e9de385e-e4f9-4e50-98fa-ea9eb88918d5">
      <UserInfo>
        <DisplayName>Nuno Portugal</DisplayName>
        <AccountId>5205</AccountId>
        <AccountType/>
      </UserInfo>
    </Cargo_Aprovador>
    <tipodocumento xmlns="e9de385e-e4f9-4e50-98fa-ea9eb88918d5">Formulário</tipodocumento>
    <PontoFocal xmlns="e9de385e-e4f9-4e50-98fa-ea9eb88918d5" xsi:nil="true"/>
    <Nome_Responsavel xmlns="e9de385e-e4f9-4e50-98fa-ea9eb88918d5">
      <UserInfo>
        <DisplayName>rafael.valenca@gpabr.com</DisplayName>
        <AccountId>16535</AccountId>
        <AccountType/>
      </UserInfo>
    </Nome_Responsavel>
    <macroprocesso xmlns="e9de385e-e4f9-4e50-98fa-ea9eb88918d5">05 - Gestão da Sustentabilidade</macroprocesso>
    <Total_Dias_Vigencia xmlns="e9de385e-e4f9-4e50-98fa-ea9eb88918d5">730</Total_Dias_Vigencia>
    <StatusDaVigencia xmlns="e9de385e-e4f9-4e50-98fa-ea9eb88918d5">Vigente</StatusDaVigencia>
    <OwnerValidador xmlns="e9de385e-e4f9-4e50-98fa-ea9eb88918d5" xsi:nil="true"/>
    <Nome_Aprovador xmlns="e9de385e-e4f9-4e50-98fa-ea9eb88918d5">
      <UserInfo>
        <DisplayName>nuno.portugal@gpabr.com</DisplayName>
        <AccountId>5205</AccountId>
        <AccountType/>
      </UserInfo>
    </Nome_Aprovador>
    <Cargo_do_Owner_Validador xmlns="e9de385e-e4f9-4e50-98fa-ea9eb88918d5" xsi:nil="true"/>
    <Data_Vencimento_Automatico xmlns="e9de385e-e4f9-4e50-98fa-ea9eb88918d5" xsi:nil="true"/>
    <_dlc_DocId xmlns="64097ab0-f730-4ced-a94d-81f432f6e28d">5AUUUE4AWHXS-1502828992-1708</_dlc_DocId>
    <_dlc_DocIdUrl xmlns="64097ab0-f730-4ced-a94d-81f432f6e28d">
      <Url>https://gpabr.sharepoint.com/sites/POLITICAS_PROCEDIMENTOS/_layouts/15/DocIdRedir.aspx?ID=5AUUUE4AWHXS-1502828992-1708</Url>
      <Description>5AUUUE4AWHXS-1502828992-1708</Description>
    </_dlc_DocIdUrl>
    <Publica_x00e7__x00e3_oExterna xmlns="e9de385e-e4f9-4e50-98fa-ea9eb88918d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87847-D8B9-4521-915F-1810A0CF211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EA23BFD-E7DC-41D1-8E29-E0BF8B9AB5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e385e-e4f9-4e50-98fa-ea9eb88918d5"/>
    <ds:schemaRef ds:uri="64097ab0-f730-4ced-a94d-81f432f6e2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C68713-DBBC-481C-BF0F-C776AD5EE41B}">
  <ds:schemaRefs>
    <ds:schemaRef ds:uri="http://purl.org/dc/dcmitype/"/>
    <ds:schemaRef ds:uri="http://schemas.openxmlformats.org/package/2006/metadata/core-properties"/>
    <ds:schemaRef ds:uri="http://schemas.microsoft.com/office/2006/metadata/properties"/>
    <ds:schemaRef ds:uri="64097ab0-f730-4ced-a94d-81f432f6e28d"/>
    <ds:schemaRef ds:uri="http://purl.org/dc/terms/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e9de385e-e4f9-4e50-98fa-ea9eb88918d5"/>
  </ds:schemaRefs>
</ds:datastoreItem>
</file>

<file path=customXml/itemProps4.xml><?xml version="1.0" encoding="utf-8"?>
<ds:datastoreItem xmlns:ds="http://schemas.openxmlformats.org/officeDocument/2006/customXml" ds:itemID="{D9793097-C3E3-49CD-AC8C-78EA620CAAC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D5F0882-47B3-4BE4-ACFD-23F740B82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2919</Words>
  <Characters>15767</Characters>
  <Application>Microsoft Office Word</Application>
  <DocSecurity>0</DocSecurity>
  <Lines>131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Grupo Pão de Açucar</Company>
  <LinksUpToDate>false</LinksUpToDate>
  <CharactersWithSpaces>18649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Higor De Medeiros Coelho</cp:lastModifiedBy>
  <cp:revision>26</cp:revision>
  <cp:lastPrinted>2018-08-08T20:50:00Z</cp:lastPrinted>
  <dcterms:created xsi:type="dcterms:W3CDTF">2023-03-14T17:49:00Z</dcterms:created>
  <dcterms:modified xsi:type="dcterms:W3CDTF">2025-01-09T13:58:00Z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0x0101007F890D76FBA01A4C94B790C95B3EB20D</vt:lpwstr>
  </property>
  <property fmtid="{D5CDD505-2E9C-101B-9397-08002B2CF9AE}" pid="3" name="_dlc_DocIdItemGuid">
    <vt:lpwstr>872c47c8-0d4c-48b4-a5f2-814a34bc5e85</vt:lpwstr>
  </property>
</Properties>
</file>